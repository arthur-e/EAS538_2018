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9E48DF" w14:textId="36E28B21" w:rsidR="002138E8" w:rsidRDefault="002138E8">
      <w:r>
        <w:t xml:space="preserve">This exam is open book and open internet but you are NOT allowed to work with anyone else or ask anyone other than </w:t>
      </w:r>
      <w:proofErr w:type="spellStart"/>
      <w:r>
        <w:t>Meha</w:t>
      </w:r>
      <w:proofErr w:type="spellEnd"/>
      <w:r>
        <w:t xml:space="preserve"> or Oscar any questions about the exam. It is due at noon on Sunday, April 23. </w:t>
      </w:r>
    </w:p>
    <w:p w14:paraId="205E5793" w14:textId="77777777" w:rsidR="002138E8" w:rsidRDefault="002138E8"/>
    <w:p w14:paraId="2094F2B7" w14:textId="77777777" w:rsidR="00E739E9" w:rsidRDefault="00E739E9">
      <w:r>
        <w:t>Please answer the following questions by analyzing the associated datasets. For all tests, please:</w:t>
      </w:r>
    </w:p>
    <w:p w14:paraId="0D302934" w14:textId="77777777" w:rsidR="00E739E9" w:rsidRDefault="00E739E9" w:rsidP="00E739E9">
      <w:pPr>
        <w:pStyle w:val="a3"/>
        <w:numPr>
          <w:ilvl w:val="0"/>
          <w:numId w:val="1"/>
        </w:numPr>
      </w:pPr>
      <w:r>
        <w:t>check whether the data meet the requirements/assumptions of the test you plan to run</w:t>
      </w:r>
    </w:p>
    <w:p w14:paraId="0BA977C0" w14:textId="77777777" w:rsidR="0068363E" w:rsidRDefault="00E739E9" w:rsidP="00E739E9">
      <w:pPr>
        <w:pStyle w:val="a3"/>
        <w:numPr>
          <w:ilvl w:val="0"/>
          <w:numId w:val="1"/>
        </w:numPr>
      </w:pPr>
      <w:r>
        <w:t>complete any transforms needed to make the data meet the required assumptions</w:t>
      </w:r>
    </w:p>
    <w:p w14:paraId="7F63BBA4" w14:textId="77777777" w:rsidR="00E739E9" w:rsidRDefault="00E739E9" w:rsidP="00E739E9">
      <w:pPr>
        <w:pStyle w:val="a3"/>
        <w:numPr>
          <w:ilvl w:val="0"/>
          <w:numId w:val="1"/>
        </w:numPr>
      </w:pPr>
      <w:r>
        <w:t>run the test</w:t>
      </w:r>
    </w:p>
    <w:p w14:paraId="302279F1" w14:textId="42AC78F9" w:rsidR="00E739E9" w:rsidRDefault="00E739E9" w:rsidP="00E739E9">
      <w:pPr>
        <w:pStyle w:val="a3"/>
        <w:numPr>
          <w:ilvl w:val="0"/>
          <w:numId w:val="1"/>
        </w:numPr>
      </w:pPr>
      <w:r>
        <w:t>interpret the results</w:t>
      </w:r>
      <w:r w:rsidR="001139C3">
        <w:t xml:space="preserve"> (do not include only the R output)</w:t>
      </w:r>
    </w:p>
    <w:p w14:paraId="35ACD3AA" w14:textId="77777777" w:rsidR="00E739E9" w:rsidRDefault="00E739E9" w:rsidP="00E739E9">
      <w:pPr>
        <w:pStyle w:val="a3"/>
        <w:numPr>
          <w:ilvl w:val="0"/>
          <w:numId w:val="1"/>
        </w:numPr>
      </w:pPr>
      <w:r>
        <w:t xml:space="preserve">check model fit in the case of linear regressions and/or </w:t>
      </w:r>
      <w:proofErr w:type="spellStart"/>
      <w:r>
        <w:t>glms</w:t>
      </w:r>
      <w:proofErr w:type="spellEnd"/>
    </w:p>
    <w:p w14:paraId="4240F4AD" w14:textId="77777777" w:rsidR="00BD193C" w:rsidRDefault="00BD193C" w:rsidP="00E739E9">
      <w:pPr>
        <w:pStyle w:val="a3"/>
        <w:numPr>
          <w:ilvl w:val="0"/>
          <w:numId w:val="1"/>
        </w:numPr>
      </w:pPr>
      <w:r>
        <w:t xml:space="preserve">if you have the option between running a linear model with a transformed y variable or a </w:t>
      </w:r>
      <w:proofErr w:type="spellStart"/>
      <w:r>
        <w:t>glm</w:t>
      </w:r>
      <w:proofErr w:type="spellEnd"/>
      <w:r>
        <w:t xml:space="preserve">, choose the linear model with a transformed y variable. only run a </w:t>
      </w:r>
      <w:proofErr w:type="spellStart"/>
      <w:r>
        <w:t>glm</w:t>
      </w:r>
      <w:proofErr w:type="spellEnd"/>
      <w:r>
        <w:t xml:space="preserve"> when you have to.</w:t>
      </w:r>
    </w:p>
    <w:p w14:paraId="50F77B78" w14:textId="77777777" w:rsidR="00E739E9" w:rsidRDefault="00E739E9" w:rsidP="00E739E9">
      <w:pPr>
        <w:pStyle w:val="a3"/>
      </w:pPr>
    </w:p>
    <w:p w14:paraId="414896A4" w14:textId="2C003AF2" w:rsidR="00E739E9" w:rsidRDefault="00E739E9" w:rsidP="00E739E9">
      <w:r>
        <w:t>Provide all answers in R or R markdown (similar to the take home quiz 4). Use the following scripts to load the datasets. The dataset to be used for each question is provided in bold at the end of the question.</w:t>
      </w:r>
    </w:p>
    <w:p w14:paraId="18C7E893" w14:textId="77777777" w:rsidR="00E739E9" w:rsidRDefault="00E739E9" w:rsidP="00E739E9"/>
    <w:p w14:paraId="4831FE75" w14:textId="4AA1DE4C" w:rsidR="00E739E9" w:rsidRDefault="00261A36" w:rsidP="00E739E9">
      <w:r>
        <w:rPr>
          <w:u w:val="single"/>
        </w:rPr>
        <w:t>Dataset</w:t>
      </w:r>
      <w:r>
        <w:t xml:space="preserve"> </w:t>
      </w:r>
      <w:r w:rsidR="006473BD">
        <w:t>Please use the following scripts to load in the data from GitHub</w:t>
      </w:r>
      <w:r>
        <w:t xml:space="preserve"> </w:t>
      </w:r>
    </w:p>
    <w:p w14:paraId="308DA97A" w14:textId="08C7F342" w:rsidR="006473BD" w:rsidRDefault="006473BD" w:rsidP="006473BD">
      <w:pPr>
        <w:widowControl w:val="0"/>
        <w:tabs>
          <w:tab w:val="left" w:pos="529"/>
        </w:tabs>
        <w:autoSpaceDE w:val="0"/>
        <w:autoSpaceDN w:val="0"/>
        <w:adjustRightInd w:val="0"/>
        <w:rPr>
          <w:rFonts w:ascii="Menlo Regular" w:hAnsi="Menlo Regular" w:cs="Menlo Regular"/>
          <w:color w:val="000000"/>
          <w:sz w:val="22"/>
          <w:szCs w:val="22"/>
        </w:rPr>
      </w:pPr>
      <w:bookmarkStart w:id="0" w:name="OLE_LINK13"/>
      <w:bookmarkStart w:id="1" w:name="OLE_LINK14"/>
      <w:proofErr w:type="gramStart"/>
      <w:r>
        <w:rPr>
          <w:rFonts w:ascii="Menlo Regular" w:hAnsi="Menlo Regular" w:cs="Menlo Regular"/>
          <w:color w:val="000000"/>
          <w:sz w:val="22"/>
          <w:szCs w:val="22"/>
        </w:rPr>
        <w:t>flying</w:t>
      </w:r>
      <w:proofErr w:type="gramEnd"/>
      <w:r>
        <w:rPr>
          <w:rFonts w:ascii="Menlo Regular" w:hAnsi="Menlo Regular" w:cs="Menlo Regular"/>
          <w:color w:val="000000"/>
          <w:sz w:val="22"/>
          <w:szCs w:val="22"/>
        </w:rPr>
        <w:t xml:space="preserve"> = read.table(file=</w:t>
      </w:r>
      <w:r>
        <w:rPr>
          <w:rFonts w:ascii="Menlo Regular" w:hAnsi="Menlo Regular" w:cs="Menlo Regular"/>
          <w:color w:val="C41A16"/>
          <w:sz w:val="22"/>
          <w:szCs w:val="22"/>
        </w:rPr>
        <w:t>"https://raw.githubusercontent.com/OscarFHC/NRE538_2017Fall/master/Final/flying.csv"</w:t>
      </w:r>
      <w:r>
        <w:rPr>
          <w:rFonts w:ascii="Menlo Regular" w:hAnsi="Menlo Regular" w:cs="Menlo Regular"/>
          <w:color w:val="000000"/>
          <w:sz w:val="22"/>
          <w:szCs w:val="22"/>
        </w:rPr>
        <w:t xml:space="preserve">,header=TRUE, </w:t>
      </w:r>
      <w:proofErr w:type="spellStart"/>
      <w:r>
        <w:rPr>
          <w:rFonts w:ascii="Menlo Regular" w:hAnsi="Menlo Regular" w:cs="Menlo Regular"/>
          <w:color w:val="000000"/>
          <w:sz w:val="22"/>
          <w:szCs w:val="22"/>
        </w:rPr>
        <w:t>sep</w:t>
      </w:r>
      <w:proofErr w:type="spellEnd"/>
      <w:r>
        <w:rPr>
          <w:rFonts w:ascii="Menlo Regular" w:hAnsi="Menlo Regular" w:cs="Menlo Regular"/>
          <w:color w:val="000000"/>
          <w:sz w:val="22"/>
          <w:szCs w:val="22"/>
        </w:rPr>
        <w:t>=</w:t>
      </w:r>
      <w:r>
        <w:rPr>
          <w:rFonts w:ascii="Menlo Regular" w:hAnsi="Menlo Regular" w:cs="Menlo Regular"/>
          <w:color w:val="C41A16"/>
          <w:sz w:val="22"/>
          <w:szCs w:val="22"/>
        </w:rPr>
        <w:t>","</w:t>
      </w:r>
      <w:r>
        <w:rPr>
          <w:rFonts w:ascii="Menlo Regular" w:hAnsi="Menlo Regular" w:cs="Menlo Regular"/>
          <w:color w:val="000000"/>
          <w:sz w:val="22"/>
          <w:szCs w:val="22"/>
        </w:rPr>
        <w:t>)</w:t>
      </w:r>
    </w:p>
    <w:p w14:paraId="79CBD7DB" w14:textId="77777777" w:rsidR="006473BD" w:rsidRDefault="006473BD" w:rsidP="006473BD">
      <w:pPr>
        <w:widowControl w:val="0"/>
        <w:tabs>
          <w:tab w:val="left" w:pos="529"/>
        </w:tabs>
        <w:autoSpaceDE w:val="0"/>
        <w:autoSpaceDN w:val="0"/>
        <w:adjustRightInd w:val="0"/>
        <w:rPr>
          <w:rFonts w:ascii="Menlo Regular" w:hAnsi="Menlo Regular" w:cs="Menlo Regular"/>
          <w:color w:val="000000"/>
          <w:sz w:val="22"/>
          <w:szCs w:val="22"/>
        </w:rPr>
      </w:pPr>
    </w:p>
    <w:p w14:paraId="5CE94A0B" w14:textId="140862B7" w:rsidR="006473BD" w:rsidRDefault="006473BD" w:rsidP="006473BD">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college</w:t>
      </w:r>
      <w:proofErr w:type="gramEnd"/>
      <w:r>
        <w:rPr>
          <w:rFonts w:ascii="Menlo Regular" w:hAnsi="Menlo Regular" w:cs="Menlo Regular"/>
          <w:color w:val="000000"/>
          <w:sz w:val="22"/>
          <w:szCs w:val="22"/>
        </w:rPr>
        <w:t xml:space="preserve"> = read.table(file=</w:t>
      </w:r>
      <w:r>
        <w:rPr>
          <w:rFonts w:ascii="Menlo Regular" w:hAnsi="Menlo Regular" w:cs="Menlo Regular"/>
          <w:color w:val="C41A16"/>
          <w:sz w:val="22"/>
          <w:szCs w:val="22"/>
        </w:rPr>
        <w:t>"https://raw.githubusercontent.com/OscarFHC/NRE538_2017Fall/master/Final/college.csv"</w:t>
      </w:r>
      <w:r>
        <w:rPr>
          <w:rFonts w:ascii="Menlo Regular" w:hAnsi="Menlo Regular" w:cs="Menlo Regular"/>
          <w:color w:val="000000"/>
          <w:sz w:val="22"/>
          <w:szCs w:val="22"/>
        </w:rPr>
        <w:t xml:space="preserve">,header=TRUE, </w:t>
      </w:r>
      <w:proofErr w:type="spellStart"/>
      <w:r>
        <w:rPr>
          <w:rFonts w:ascii="Menlo Regular" w:hAnsi="Menlo Regular" w:cs="Menlo Regular"/>
          <w:color w:val="000000"/>
          <w:sz w:val="22"/>
          <w:szCs w:val="22"/>
        </w:rPr>
        <w:t>sep</w:t>
      </w:r>
      <w:proofErr w:type="spellEnd"/>
      <w:r>
        <w:rPr>
          <w:rFonts w:ascii="Menlo Regular" w:hAnsi="Menlo Regular" w:cs="Menlo Regular"/>
          <w:color w:val="000000"/>
          <w:sz w:val="22"/>
          <w:szCs w:val="22"/>
        </w:rPr>
        <w:t>=</w:t>
      </w:r>
      <w:r>
        <w:rPr>
          <w:rFonts w:ascii="Menlo Regular" w:hAnsi="Menlo Regular" w:cs="Menlo Regular"/>
          <w:color w:val="C41A16"/>
          <w:sz w:val="22"/>
          <w:szCs w:val="22"/>
        </w:rPr>
        <w:t>","</w:t>
      </w:r>
      <w:r>
        <w:rPr>
          <w:rFonts w:ascii="Menlo Regular" w:hAnsi="Menlo Regular" w:cs="Menlo Regular"/>
          <w:color w:val="000000"/>
          <w:sz w:val="22"/>
          <w:szCs w:val="22"/>
        </w:rPr>
        <w:t>)</w:t>
      </w:r>
    </w:p>
    <w:p w14:paraId="20BFB709" w14:textId="77777777" w:rsidR="006473BD" w:rsidRDefault="006473BD" w:rsidP="006473BD">
      <w:pPr>
        <w:widowControl w:val="0"/>
        <w:tabs>
          <w:tab w:val="left" w:pos="529"/>
        </w:tabs>
        <w:autoSpaceDE w:val="0"/>
        <w:autoSpaceDN w:val="0"/>
        <w:adjustRightInd w:val="0"/>
        <w:rPr>
          <w:rFonts w:ascii="Menlo Regular" w:hAnsi="Menlo Regular" w:cs="Menlo Regular"/>
          <w:color w:val="000000"/>
          <w:sz w:val="22"/>
          <w:szCs w:val="22"/>
        </w:rPr>
      </w:pPr>
    </w:p>
    <w:p w14:paraId="7E9BD7EE" w14:textId="2F51A312" w:rsidR="006473BD" w:rsidRDefault="006473BD" w:rsidP="006473BD">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happy</w:t>
      </w:r>
      <w:proofErr w:type="gramEnd"/>
      <w:r>
        <w:rPr>
          <w:rFonts w:ascii="Menlo Regular" w:hAnsi="Menlo Regular" w:cs="Menlo Regular"/>
          <w:color w:val="000000"/>
          <w:sz w:val="22"/>
          <w:szCs w:val="22"/>
        </w:rPr>
        <w:t xml:space="preserve"> = read.table(file=</w:t>
      </w:r>
      <w:r>
        <w:rPr>
          <w:rFonts w:ascii="Menlo Regular" w:hAnsi="Menlo Regular" w:cs="Menlo Regular"/>
          <w:color w:val="C41A16"/>
          <w:sz w:val="22"/>
          <w:szCs w:val="22"/>
        </w:rPr>
        <w:t>"https://raw.githubusercontent.com/OscarFHC/NRE538_2017Fall/master/Final/happy.csv"</w:t>
      </w:r>
      <w:r>
        <w:rPr>
          <w:rFonts w:ascii="Menlo Regular" w:hAnsi="Menlo Regular" w:cs="Menlo Regular"/>
          <w:color w:val="000000"/>
          <w:sz w:val="22"/>
          <w:szCs w:val="22"/>
        </w:rPr>
        <w:t xml:space="preserve">,header=TRUE, </w:t>
      </w:r>
      <w:proofErr w:type="spellStart"/>
      <w:r>
        <w:rPr>
          <w:rFonts w:ascii="Menlo Regular" w:hAnsi="Menlo Regular" w:cs="Menlo Regular"/>
          <w:color w:val="000000"/>
          <w:sz w:val="22"/>
          <w:szCs w:val="22"/>
        </w:rPr>
        <w:t>sep</w:t>
      </w:r>
      <w:proofErr w:type="spellEnd"/>
      <w:r>
        <w:rPr>
          <w:rFonts w:ascii="Menlo Regular" w:hAnsi="Menlo Regular" w:cs="Menlo Regular"/>
          <w:color w:val="000000"/>
          <w:sz w:val="22"/>
          <w:szCs w:val="22"/>
        </w:rPr>
        <w:t>=</w:t>
      </w:r>
      <w:r>
        <w:rPr>
          <w:rFonts w:ascii="Menlo Regular" w:hAnsi="Menlo Regular" w:cs="Menlo Regular"/>
          <w:color w:val="C41A16"/>
          <w:sz w:val="22"/>
          <w:szCs w:val="22"/>
        </w:rPr>
        <w:t>","</w:t>
      </w:r>
      <w:r>
        <w:rPr>
          <w:rFonts w:ascii="Menlo Regular" w:hAnsi="Menlo Regular" w:cs="Menlo Regular"/>
          <w:color w:val="000000"/>
          <w:sz w:val="22"/>
          <w:szCs w:val="22"/>
        </w:rPr>
        <w:t>)</w:t>
      </w:r>
    </w:p>
    <w:p w14:paraId="0419F314" w14:textId="77777777" w:rsidR="006473BD" w:rsidRDefault="006473BD" w:rsidP="006473BD">
      <w:pPr>
        <w:widowControl w:val="0"/>
        <w:tabs>
          <w:tab w:val="left" w:pos="529"/>
        </w:tabs>
        <w:autoSpaceDE w:val="0"/>
        <w:autoSpaceDN w:val="0"/>
        <w:adjustRightInd w:val="0"/>
        <w:rPr>
          <w:rFonts w:ascii="Menlo Regular" w:hAnsi="Menlo Regular" w:cs="Menlo Regular"/>
          <w:color w:val="000000"/>
          <w:sz w:val="22"/>
          <w:szCs w:val="22"/>
        </w:rPr>
      </w:pPr>
    </w:p>
    <w:p w14:paraId="4828D71B" w14:textId="7757F333" w:rsidR="00E739E9" w:rsidRDefault="006473BD" w:rsidP="006473BD">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cancer</w:t>
      </w:r>
      <w:proofErr w:type="gramEnd"/>
      <w:r>
        <w:rPr>
          <w:rFonts w:ascii="Menlo Regular" w:hAnsi="Menlo Regular" w:cs="Menlo Regular"/>
          <w:color w:val="000000"/>
          <w:sz w:val="22"/>
          <w:szCs w:val="22"/>
        </w:rPr>
        <w:t xml:space="preserve"> = read.table(file=</w:t>
      </w:r>
      <w:r>
        <w:rPr>
          <w:rFonts w:ascii="Menlo Regular" w:hAnsi="Menlo Regular" w:cs="Menlo Regular"/>
          <w:color w:val="C41A16"/>
          <w:sz w:val="22"/>
          <w:szCs w:val="22"/>
        </w:rPr>
        <w:t>"https://raw.githubusercontent.com/OscarFHC/NRE538_2017Fall/master/Final/cancer.csv"</w:t>
      </w:r>
      <w:r>
        <w:rPr>
          <w:rFonts w:ascii="Menlo Regular" w:hAnsi="Menlo Regular" w:cs="Menlo Regular"/>
          <w:color w:val="000000"/>
          <w:sz w:val="22"/>
          <w:szCs w:val="22"/>
        </w:rPr>
        <w:t xml:space="preserve">,header=TRUE, </w:t>
      </w:r>
      <w:proofErr w:type="spellStart"/>
      <w:r>
        <w:rPr>
          <w:rFonts w:ascii="Menlo Regular" w:hAnsi="Menlo Regular" w:cs="Menlo Regular"/>
          <w:color w:val="000000"/>
          <w:sz w:val="22"/>
          <w:szCs w:val="22"/>
        </w:rPr>
        <w:t>sep</w:t>
      </w:r>
      <w:proofErr w:type="spellEnd"/>
      <w:r>
        <w:rPr>
          <w:rFonts w:ascii="Menlo Regular" w:hAnsi="Menlo Regular" w:cs="Menlo Regular"/>
          <w:color w:val="000000"/>
          <w:sz w:val="22"/>
          <w:szCs w:val="22"/>
        </w:rPr>
        <w:t>=</w:t>
      </w:r>
      <w:r>
        <w:rPr>
          <w:rFonts w:ascii="Menlo Regular" w:hAnsi="Menlo Regular" w:cs="Menlo Regular"/>
          <w:color w:val="C41A16"/>
          <w:sz w:val="22"/>
          <w:szCs w:val="22"/>
        </w:rPr>
        <w:t>","</w:t>
      </w:r>
      <w:r>
        <w:rPr>
          <w:rFonts w:ascii="Menlo Regular" w:hAnsi="Menlo Regular" w:cs="Menlo Regular"/>
          <w:color w:val="000000"/>
          <w:sz w:val="22"/>
          <w:szCs w:val="22"/>
        </w:rPr>
        <w:t>)</w:t>
      </w:r>
    </w:p>
    <w:bookmarkEnd w:id="0"/>
    <w:bookmarkEnd w:id="1"/>
    <w:p w14:paraId="2D8E8E10" w14:textId="77777777" w:rsidR="006473BD" w:rsidRDefault="006473BD" w:rsidP="006473BD"/>
    <w:p w14:paraId="61D0FE66" w14:textId="0450D75E" w:rsidR="00E739E9" w:rsidRPr="000533D3" w:rsidRDefault="00D37965" w:rsidP="00E739E9">
      <w:pPr>
        <w:pStyle w:val="a3"/>
        <w:numPr>
          <w:ilvl w:val="0"/>
          <w:numId w:val="2"/>
        </w:numPr>
        <w:rPr>
          <w:color w:val="365F91" w:themeColor="accent1" w:themeShade="BF"/>
        </w:rPr>
      </w:pPr>
      <w:r w:rsidRPr="000533D3">
        <w:rPr>
          <w:color w:val="365F91" w:themeColor="accent1" w:themeShade="BF"/>
        </w:rPr>
        <w:t>Is there a significant</w:t>
      </w:r>
      <w:r w:rsidR="00E739E9" w:rsidRPr="000533D3">
        <w:rPr>
          <w:color w:val="365F91" w:themeColor="accent1" w:themeShade="BF"/>
        </w:rPr>
        <w:t xml:space="preserve"> association between gender (gender) and whether people think it’s rude to bring an unruly child on the plane (</w:t>
      </w:r>
      <w:proofErr w:type="spellStart"/>
      <w:r w:rsidR="00E739E9" w:rsidRPr="000533D3">
        <w:rPr>
          <w:color w:val="365F91" w:themeColor="accent1" w:themeShade="BF"/>
        </w:rPr>
        <w:t>unruly_child</w:t>
      </w:r>
      <w:proofErr w:type="spellEnd"/>
      <w:r w:rsidR="00E739E9" w:rsidRPr="000533D3">
        <w:rPr>
          <w:color w:val="365F91" w:themeColor="accent1" w:themeShade="BF"/>
        </w:rPr>
        <w:t xml:space="preserve">)? </w:t>
      </w:r>
      <w:r w:rsidR="001139C3" w:rsidRPr="000533D3">
        <w:rPr>
          <w:color w:val="365F91" w:themeColor="accent1" w:themeShade="BF"/>
        </w:rPr>
        <w:t xml:space="preserve">If yes, which gender tends to think that bringing an unruly child is </w:t>
      </w:r>
      <w:proofErr w:type="gramStart"/>
      <w:r w:rsidR="001139C3" w:rsidRPr="000533D3">
        <w:rPr>
          <w:color w:val="365F91" w:themeColor="accent1" w:themeShade="BF"/>
        </w:rPr>
        <w:t>more rude</w:t>
      </w:r>
      <w:proofErr w:type="gramEnd"/>
      <w:r w:rsidR="001139C3" w:rsidRPr="000533D3">
        <w:rPr>
          <w:color w:val="365F91" w:themeColor="accent1" w:themeShade="BF"/>
        </w:rPr>
        <w:t xml:space="preserve">? </w:t>
      </w:r>
      <w:r w:rsidRPr="000533D3">
        <w:rPr>
          <w:b/>
          <w:color w:val="365F91" w:themeColor="accent1" w:themeShade="BF"/>
        </w:rPr>
        <w:t>f</w:t>
      </w:r>
      <w:r w:rsidR="00E739E9" w:rsidRPr="000533D3">
        <w:rPr>
          <w:b/>
          <w:color w:val="365F91" w:themeColor="accent1" w:themeShade="BF"/>
        </w:rPr>
        <w:t>lying</w:t>
      </w:r>
      <w:r w:rsidR="00904F36" w:rsidRPr="000533D3">
        <w:rPr>
          <w:rFonts w:hint="eastAsia"/>
          <w:b/>
          <w:color w:val="365F91" w:themeColor="accent1" w:themeShade="BF"/>
          <w:lang w:eastAsia="zh-CN"/>
        </w:rPr>
        <w:t xml:space="preserve"> </w:t>
      </w:r>
    </w:p>
    <w:p w14:paraId="04E4279D" w14:textId="77777777" w:rsidR="00034F52" w:rsidRDefault="00034F52" w:rsidP="00DC0C17">
      <w:pPr>
        <w:pStyle w:val="a3"/>
        <w:rPr>
          <w:color w:val="000000" w:themeColor="text1"/>
          <w:lang w:eastAsia="zh-CN"/>
        </w:rPr>
      </w:pPr>
    </w:p>
    <w:p w14:paraId="40D9DFB7" w14:textId="604B9907" w:rsidR="00DC0C17" w:rsidRPr="00034F52" w:rsidRDefault="00DC0C17" w:rsidP="00DC0C17">
      <w:pPr>
        <w:pStyle w:val="a3"/>
        <w:rPr>
          <w:color w:val="000000" w:themeColor="text1"/>
          <w:lang w:eastAsia="zh-CN"/>
        </w:rPr>
      </w:pPr>
      <w:r w:rsidRPr="00034F52">
        <w:rPr>
          <w:rFonts w:hint="eastAsia"/>
          <w:color w:val="000000" w:themeColor="text1"/>
          <w:lang w:eastAsia="zh-CN"/>
        </w:rPr>
        <w:t xml:space="preserve">Both gender and unruly child are categorical variables, so I will use chi-square test. </w:t>
      </w:r>
    </w:p>
    <w:p w14:paraId="42CF2109" w14:textId="77777777" w:rsidR="00D76A9F" w:rsidRDefault="00D76A9F" w:rsidP="00DC0C17">
      <w:pPr>
        <w:pStyle w:val="a3"/>
        <w:rPr>
          <w:color w:val="000000" w:themeColor="text1"/>
          <w:lang w:eastAsia="zh-CN"/>
        </w:rPr>
      </w:pPr>
    </w:p>
    <w:p w14:paraId="0168505E" w14:textId="77777777" w:rsidR="00DC0C17" w:rsidRPr="00150F6F" w:rsidRDefault="00DC0C17" w:rsidP="00DC0C17">
      <w:pPr>
        <w:pStyle w:val="a3"/>
        <w:rPr>
          <w:b/>
          <w:color w:val="000000" w:themeColor="text1"/>
        </w:rPr>
      </w:pPr>
      <w:r w:rsidRPr="00150F6F">
        <w:rPr>
          <w:b/>
          <w:color w:val="000000" w:themeColor="text1"/>
        </w:rPr>
        <w:t>Hypothesis:</w:t>
      </w:r>
    </w:p>
    <w:p w14:paraId="19DFD44F" w14:textId="2BD07373" w:rsidR="00DC0C17" w:rsidRPr="00034F52" w:rsidRDefault="00DC0C17" w:rsidP="00DC0C17">
      <w:pPr>
        <w:pStyle w:val="a3"/>
        <w:rPr>
          <w:color w:val="000000" w:themeColor="text1"/>
          <w:lang w:eastAsia="zh-CN"/>
        </w:rPr>
      </w:pPr>
      <w:r w:rsidRPr="00034F52">
        <w:rPr>
          <w:color w:val="000000" w:themeColor="text1"/>
          <w:u w:val="single"/>
        </w:rPr>
        <w:lastRenderedPageBreak/>
        <w:t>Null hypothesis</w:t>
      </w:r>
      <w:r w:rsidRPr="00034F52">
        <w:rPr>
          <w:color w:val="000000" w:themeColor="text1"/>
        </w:rPr>
        <w:t xml:space="preserve">: </w:t>
      </w:r>
      <w:r w:rsidR="00A320C9" w:rsidRPr="00034F52">
        <w:rPr>
          <w:rFonts w:hint="eastAsia"/>
          <w:color w:val="000000" w:themeColor="text1"/>
          <w:lang w:eastAsia="zh-CN"/>
        </w:rPr>
        <w:t xml:space="preserve">The attitude of bring an unruly child to plane is not different between different </w:t>
      </w:r>
      <w:r w:rsidR="001F1849">
        <w:rPr>
          <w:color w:val="000000" w:themeColor="text1"/>
          <w:lang w:eastAsia="zh-CN"/>
        </w:rPr>
        <w:t>genders</w:t>
      </w:r>
      <w:r w:rsidR="00A320C9" w:rsidRPr="00034F52">
        <w:rPr>
          <w:rFonts w:hint="eastAsia"/>
          <w:color w:val="000000" w:themeColor="text1"/>
          <w:lang w:eastAsia="zh-CN"/>
        </w:rPr>
        <w:t xml:space="preserve">. </w:t>
      </w:r>
    </w:p>
    <w:p w14:paraId="58A599A3" w14:textId="00719CBC" w:rsidR="00A320C9" w:rsidRPr="00034F52" w:rsidRDefault="00DC0C17" w:rsidP="00A320C9">
      <w:pPr>
        <w:pStyle w:val="a3"/>
        <w:rPr>
          <w:color w:val="000000" w:themeColor="text1"/>
          <w:lang w:eastAsia="zh-CN"/>
        </w:rPr>
      </w:pPr>
      <w:r w:rsidRPr="00034F52">
        <w:rPr>
          <w:color w:val="000000" w:themeColor="text1"/>
          <w:u w:val="single"/>
        </w:rPr>
        <w:t>Alternative hypothesis</w:t>
      </w:r>
      <w:r w:rsidRPr="00034F52">
        <w:rPr>
          <w:color w:val="000000" w:themeColor="text1"/>
        </w:rPr>
        <w:t xml:space="preserve">: </w:t>
      </w:r>
      <w:r w:rsidR="00A320C9" w:rsidRPr="00034F52">
        <w:rPr>
          <w:rFonts w:hint="eastAsia"/>
          <w:color w:val="000000" w:themeColor="text1"/>
          <w:lang w:eastAsia="zh-CN"/>
        </w:rPr>
        <w:t>The attitude of bring an unruly child to plane is</w:t>
      </w:r>
      <w:r w:rsidR="001F1849">
        <w:rPr>
          <w:rFonts w:hint="eastAsia"/>
          <w:color w:val="000000" w:themeColor="text1"/>
          <w:lang w:eastAsia="zh-CN"/>
        </w:rPr>
        <w:t xml:space="preserve"> different between different genders</w:t>
      </w:r>
      <w:r w:rsidR="00A320C9" w:rsidRPr="00034F52">
        <w:rPr>
          <w:rFonts w:hint="eastAsia"/>
          <w:color w:val="000000" w:themeColor="text1"/>
          <w:lang w:eastAsia="zh-CN"/>
        </w:rPr>
        <w:t xml:space="preserve">. </w:t>
      </w:r>
    </w:p>
    <w:p w14:paraId="30007971" w14:textId="77777777" w:rsidR="00DC0C17" w:rsidRPr="00034F52" w:rsidRDefault="00DC0C17" w:rsidP="00A320C9">
      <w:pPr>
        <w:rPr>
          <w:color w:val="000000" w:themeColor="text1"/>
          <w:lang w:eastAsia="zh-CN"/>
        </w:rPr>
      </w:pPr>
    </w:p>
    <w:p w14:paraId="1D3FAD68" w14:textId="77777777" w:rsidR="00DC0C17" w:rsidRPr="00150F6F" w:rsidRDefault="00DC0C17" w:rsidP="00DC0C17">
      <w:pPr>
        <w:pStyle w:val="a3"/>
        <w:rPr>
          <w:b/>
          <w:color w:val="000000" w:themeColor="text1"/>
        </w:rPr>
      </w:pPr>
      <w:r w:rsidRPr="00150F6F">
        <w:rPr>
          <w:b/>
          <w:color w:val="000000" w:themeColor="text1"/>
        </w:rPr>
        <w:t>Assumption Checking:</w:t>
      </w:r>
    </w:p>
    <w:p w14:paraId="2EEC41F4" w14:textId="21969511" w:rsidR="00DC0C17" w:rsidRPr="001F1849" w:rsidRDefault="00DC0C17" w:rsidP="00DC0C17">
      <w:pPr>
        <w:pStyle w:val="a3"/>
        <w:numPr>
          <w:ilvl w:val="0"/>
          <w:numId w:val="3"/>
        </w:numPr>
        <w:rPr>
          <w:color w:val="000000" w:themeColor="text1"/>
        </w:rPr>
      </w:pPr>
      <w:r w:rsidRPr="001F1849">
        <w:rPr>
          <w:color w:val="000000" w:themeColor="text1"/>
        </w:rPr>
        <w:t>Samples are randomly selected</w:t>
      </w:r>
      <w:r w:rsidRPr="001F1849">
        <w:rPr>
          <w:color w:val="000000" w:themeColor="text1"/>
        </w:rPr>
        <w:tab/>
        <w:t xml:space="preserve">from the population: </w:t>
      </w:r>
      <w:r w:rsidR="00A320C9" w:rsidRPr="001F1849">
        <w:rPr>
          <w:rFonts w:hint="eastAsia"/>
          <w:color w:val="000000" w:themeColor="text1"/>
          <w:lang w:eastAsia="zh-CN"/>
        </w:rPr>
        <w:t xml:space="preserve">I will assume the sample is </w:t>
      </w:r>
      <w:r w:rsidR="00A320C9" w:rsidRPr="001F1849">
        <w:rPr>
          <w:color w:val="000000" w:themeColor="text1"/>
          <w:lang w:eastAsia="zh-CN"/>
        </w:rPr>
        <w:t>randomly</w:t>
      </w:r>
      <w:r w:rsidR="00A320C9" w:rsidRPr="001F1849">
        <w:rPr>
          <w:rFonts w:hint="eastAsia"/>
          <w:color w:val="000000" w:themeColor="text1"/>
          <w:lang w:eastAsia="zh-CN"/>
        </w:rPr>
        <w:t xml:space="preserve"> selected</w:t>
      </w:r>
      <w:r w:rsidR="001F1849">
        <w:rPr>
          <w:rFonts w:hint="eastAsia"/>
          <w:color w:val="000000" w:themeColor="text1"/>
          <w:lang w:eastAsia="zh-CN"/>
        </w:rPr>
        <w:t>, since it cannot be known from the dataset</w:t>
      </w:r>
      <w:r w:rsidR="00A320C9" w:rsidRPr="001F1849">
        <w:rPr>
          <w:rFonts w:hint="eastAsia"/>
          <w:color w:val="000000" w:themeColor="text1"/>
        </w:rPr>
        <w:t>.</w:t>
      </w:r>
    </w:p>
    <w:p w14:paraId="2990AE90" w14:textId="28E16C91" w:rsidR="00A320C9" w:rsidRPr="001F1849" w:rsidRDefault="00A320C9" w:rsidP="00A320C9">
      <w:pPr>
        <w:pStyle w:val="a3"/>
        <w:numPr>
          <w:ilvl w:val="0"/>
          <w:numId w:val="3"/>
        </w:numPr>
        <w:rPr>
          <w:color w:val="000000" w:themeColor="text1"/>
        </w:rPr>
      </w:pPr>
      <w:r w:rsidRPr="001F1849">
        <w:rPr>
          <w:color w:val="000000" w:themeColor="text1"/>
        </w:rPr>
        <w:t>O</w:t>
      </w:r>
      <w:r w:rsidR="00DC0C17" w:rsidRPr="001F1849">
        <w:rPr>
          <w:color w:val="000000" w:themeColor="text1"/>
        </w:rPr>
        <w:t>bservation</w:t>
      </w:r>
      <w:r w:rsidRPr="001F1849">
        <w:rPr>
          <w:rFonts w:hint="eastAsia"/>
          <w:color w:val="000000" w:themeColor="text1"/>
          <w:lang w:eastAsia="zh-CN"/>
        </w:rPr>
        <w:t>s</w:t>
      </w:r>
      <w:r w:rsidRPr="001F1849">
        <w:rPr>
          <w:color w:val="000000" w:themeColor="text1"/>
        </w:rPr>
        <w:t xml:space="preserve"> are</w:t>
      </w:r>
      <w:r w:rsidR="00DC0C17" w:rsidRPr="001F1849">
        <w:rPr>
          <w:color w:val="000000" w:themeColor="text1"/>
        </w:rPr>
        <w:t xml:space="preserve"> sampled independently: </w:t>
      </w:r>
      <w:r w:rsidRPr="001F1849">
        <w:rPr>
          <w:rFonts w:hint="eastAsia"/>
          <w:color w:val="000000" w:themeColor="text1"/>
          <w:lang w:eastAsia="zh-CN"/>
        </w:rPr>
        <w:t>I assume observations are sampled independently</w:t>
      </w:r>
      <w:r w:rsidR="001F1849">
        <w:rPr>
          <w:rFonts w:hint="eastAsia"/>
          <w:color w:val="000000" w:themeColor="text1"/>
          <w:lang w:eastAsia="zh-CN"/>
        </w:rPr>
        <w:t>, because this cannot be known from just looking at the dataset</w:t>
      </w:r>
      <w:r w:rsidRPr="001F1849">
        <w:rPr>
          <w:rFonts w:hint="eastAsia"/>
          <w:color w:val="000000" w:themeColor="text1"/>
          <w:lang w:eastAsia="zh-CN"/>
        </w:rPr>
        <w:t xml:space="preserve">. </w:t>
      </w:r>
    </w:p>
    <w:p w14:paraId="030BFCAA" w14:textId="0BA3BE82" w:rsidR="00DC0C17" w:rsidRPr="001F1849" w:rsidRDefault="00DC0C17" w:rsidP="00A320C9">
      <w:pPr>
        <w:pStyle w:val="a3"/>
        <w:numPr>
          <w:ilvl w:val="0"/>
          <w:numId w:val="3"/>
        </w:numPr>
        <w:rPr>
          <w:color w:val="000000" w:themeColor="text1"/>
        </w:rPr>
      </w:pPr>
      <w:r w:rsidRPr="001F1849">
        <w:rPr>
          <w:color w:val="000000" w:themeColor="text1"/>
        </w:rPr>
        <w:t xml:space="preserve">No structural zeros: </w:t>
      </w:r>
      <w:r w:rsidR="00D76A9F" w:rsidRPr="001F1849">
        <w:rPr>
          <w:rFonts w:hint="eastAsia"/>
          <w:color w:val="000000" w:themeColor="text1"/>
          <w:lang w:eastAsia="zh-CN"/>
        </w:rPr>
        <w:t xml:space="preserve">based on the </w:t>
      </w:r>
      <w:r w:rsidR="00A320C9" w:rsidRPr="001F1849">
        <w:rPr>
          <w:rFonts w:hint="eastAsia"/>
          <w:color w:val="000000" w:themeColor="text1"/>
          <w:lang w:eastAsia="zh-CN"/>
        </w:rPr>
        <w:t>data, there is no structural zeros.</w:t>
      </w:r>
    </w:p>
    <w:p w14:paraId="17C6782B" w14:textId="77777777" w:rsidR="00150F6F" w:rsidRDefault="00150F6F" w:rsidP="00DC0C17">
      <w:pPr>
        <w:ind w:left="720"/>
        <w:rPr>
          <w:color w:val="000000" w:themeColor="text1"/>
          <w:lang w:eastAsia="zh-CN"/>
        </w:rPr>
      </w:pPr>
    </w:p>
    <w:p w14:paraId="7DE8B1AA" w14:textId="77777777" w:rsidR="00DC0C17" w:rsidRPr="00150F6F" w:rsidRDefault="00DC0C17" w:rsidP="00DC0C17">
      <w:pPr>
        <w:ind w:left="720"/>
        <w:rPr>
          <w:b/>
          <w:color w:val="000000" w:themeColor="text1"/>
        </w:rPr>
      </w:pPr>
      <w:r w:rsidRPr="00150F6F">
        <w:rPr>
          <w:b/>
          <w:color w:val="000000" w:themeColor="text1"/>
        </w:rPr>
        <w:t>Test Results:</w:t>
      </w:r>
    </w:p>
    <w:p w14:paraId="022A4ED6" w14:textId="77777777" w:rsidR="00DC0C17" w:rsidRPr="00034F52" w:rsidRDefault="00DC0C17" w:rsidP="00DC0C17">
      <w:pPr>
        <w:pStyle w:val="a3"/>
        <w:rPr>
          <w:color w:val="000000" w:themeColor="text1"/>
        </w:rPr>
      </w:pPr>
    </w:p>
    <w:p w14:paraId="29BC75DC" w14:textId="19104EBE" w:rsidR="00E739E9" w:rsidRPr="00034F52" w:rsidRDefault="005F1359" w:rsidP="00A320C9">
      <w:pPr>
        <w:jc w:val="center"/>
        <w:rPr>
          <w:color w:val="000000" w:themeColor="text1"/>
          <w:lang w:eastAsia="zh-CN"/>
        </w:rPr>
      </w:pPr>
      <w:r w:rsidRPr="00034F52">
        <w:rPr>
          <w:noProof/>
          <w:color w:val="000000" w:themeColor="text1"/>
          <w:lang w:eastAsia="zh-TW"/>
        </w:rPr>
        <w:drawing>
          <wp:inline distT="0" distB="0" distL="0" distR="0" wp14:anchorId="0D1FE932" wp14:editId="3C4EB7B9">
            <wp:extent cx="3455167" cy="895579"/>
            <wp:effectExtent l="0" t="0" r="0" b="0"/>
            <wp:docPr id="1" name="Picture 1" descr="Screen%20Shot%202017-04-23%20at%2011.03.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7-04-23%20at%2011.03.47.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62360" cy="897443"/>
                    </a:xfrm>
                    <a:prstGeom prst="rect">
                      <a:avLst/>
                    </a:prstGeom>
                    <a:noFill/>
                    <a:ln>
                      <a:noFill/>
                    </a:ln>
                  </pic:spPr>
                </pic:pic>
              </a:graphicData>
            </a:graphic>
          </wp:inline>
        </w:drawing>
      </w:r>
    </w:p>
    <w:p w14:paraId="15BFE18C" w14:textId="2FFAC75B" w:rsidR="00A320C9" w:rsidRPr="00034F52" w:rsidRDefault="00A320C9" w:rsidP="00A320C9">
      <w:pPr>
        <w:ind w:left="720"/>
        <w:rPr>
          <w:color w:val="000000" w:themeColor="text1"/>
          <w:lang w:eastAsia="zh-CN"/>
        </w:rPr>
      </w:pPr>
      <w:r w:rsidRPr="00034F52">
        <w:rPr>
          <w:color w:val="000000" w:themeColor="text1"/>
        </w:rPr>
        <w:t xml:space="preserve">The p-value of chi-square test = 0.001193 &lt; 0.05, so </w:t>
      </w:r>
      <w:r w:rsidRPr="00034F52">
        <w:rPr>
          <w:rFonts w:hint="eastAsia"/>
          <w:color w:val="000000" w:themeColor="text1"/>
          <w:lang w:eastAsia="zh-CN"/>
        </w:rPr>
        <w:t xml:space="preserve">the null </w:t>
      </w:r>
      <w:r w:rsidR="001F1849">
        <w:rPr>
          <w:rFonts w:hint="eastAsia"/>
          <w:color w:val="000000" w:themeColor="text1"/>
          <w:lang w:eastAsia="zh-CN"/>
        </w:rPr>
        <w:t>hypothesis should be rejected. T</w:t>
      </w:r>
      <w:r w:rsidRPr="00034F52">
        <w:rPr>
          <w:rFonts w:hint="eastAsia"/>
          <w:color w:val="000000" w:themeColor="text1"/>
          <w:lang w:eastAsia="zh-CN"/>
        </w:rPr>
        <w:t xml:space="preserve">he attitude of bring an </w:t>
      </w:r>
      <w:r w:rsidRPr="00034F52">
        <w:rPr>
          <w:color w:val="000000" w:themeColor="text1"/>
          <w:lang w:eastAsia="zh-CN"/>
        </w:rPr>
        <w:t>unruly</w:t>
      </w:r>
      <w:r w:rsidRPr="00034F52">
        <w:rPr>
          <w:rFonts w:hint="eastAsia"/>
          <w:color w:val="000000" w:themeColor="text1"/>
          <w:lang w:eastAsia="zh-CN"/>
        </w:rPr>
        <w:t xml:space="preserve"> child to plane is significantly different between male and female. </w:t>
      </w:r>
    </w:p>
    <w:p w14:paraId="51172595" w14:textId="655E1E83" w:rsidR="00A320C9" w:rsidRPr="00034F52" w:rsidRDefault="00034F52" w:rsidP="00034F52">
      <w:pPr>
        <w:ind w:left="720"/>
        <w:jc w:val="center"/>
        <w:rPr>
          <w:color w:val="000000" w:themeColor="text1"/>
          <w:lang w:eastAsia="zh-CN"/>
        </w:rPr>
      </w:pPr>
      <w:r w:rsidRPr="00034F52">
        <w:rPr>
          <w:rFonts w:hint="eastAsia"/>
          <w:noProof/>
          <w:color w:val="000000" w:themeColor="text1"/>
          <w:lang w:eastAsia="zh-TW"/>
        </w:rPr>
        <w:drawing>
          <wp:inline distT="0" distB="0" distL="0" distR="0" wp14:anchorId="1CB3EB69" wp14:editId="73031497">
            <wp:extent cx="2675170" cy="2346347"/>
            <wp:effectExtent l="0" t="0" r="0" b="0"/>
            <wp:docPr id="2" name="Picture 2" descr="R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plo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83663" cy="2353796"/>
                    </a:xfrm>
                    <a:prstGeom prst="rect">
                      <a:avLst/>
                    </a:prstGeom>
                    <a:noFill/>
                    <a:ln>
                      <a:noFill/>
                    </a:ln>
                  </pic:spPr>
                </pic:pic>
              </a:graphicData>
            </a:graphic>
          </wp:inline>
        </w:drawing>
      </w:r>
    </w:p>
    <w:p w14:paraId="5AE143F0" w14:textId="334401E4" w:rsidR="00034F52" w:rsidRPr="00034F52" w:rsidRDefault="00034F52" w:rsidP="00A320C9">
      <w:pPr>
        <w:ind w:left="720"/>
        <w:rPr>
          <w:color w:val="000000" w:themeColor="text1"/>
          <w:lang w:eastAsia="zh-CN"/>
        </w:rPr>
      </w:pPr>
      <w:r w:rsidRPr="00034F52">
        <w:rPr>
          <w:rFonts w:hint="eastAsia"/>
          <w:color w:val="000000" w:themeColor="text1"/>
          <w:lang w:eastAsia="zh-CN"/>
        </w:rPr>
        <w:t xml:space="preserve">The plot shows, fewer males think take an unruly child to plane is not rude, so males tend to think taking an unruly child to plane is rude.  </w:t>
      </w:r>
    </w:p>
    <w:p w14:paraId="4F424E10" w14:textId="77777777" w:rsidR="00A320C9" w:rsidRDefault="00A320C9" w:rsidP="00E739E9">
      <w:pPr>
        <w:rPr>
          <w:lang w:eastAsia="zh-CN"/>
        </w:rPr>
      </w:pPr>
    </w:p>
    <w:p w14:paraId="7A3D49AC" w14:textId="55A446D1" w:rsidR="0098408C" w:rsidRPr="00503435" w:rsidRDefault="00E739E9" w:rsidP="0098408C">
      <w:pPr>
        <w:pStyle w:val="a3"/>
        <w:numPr>
          <w:ilvl w:val="0"/>
          <w:numId w:val="2"/>
        </w:numPr>
        <w:rPr>
          <w:color w:val="365F91" w:themeColor="accent1" w:themeShade="BF"/>
        </w:rPr>
      </w:pPr>
      <w:r w:rsidRPr="000533D3">
        <w:rPr>
          <w:color w:val="365F91" w:themeColor="accent1" w:themeShade="BF"/>
        </w:rPr>
        <w:t xml:space="preserve">Is there a </w:t>
      </w:r>
      <w:r w:rsidR="00D37965" w:rsidRPr="000533D3">
        <w:rPr>
          <w:color w:val="365F91" w:themeColor="accent1" w:themeShade="BF"/>
        </w:rPr>
        <w:t xml:space="preserve">significant </w:t>
      </w:r>
      <w:r w:rsidRPr="000533D3">
        <w:rPr>
          <w:color w:val="365F91" w:themeColor="accent1" w:themeShade="BF"/>
        </w:rPr>
        <w:t xml:space="preserve">difference in tuition (tuition) by type of institution (type)? </w:t>
      </w:r>
      <w:r w:rsidR="001139C3" w:rsidRPr="000533D3">
        <w:rPr>
          <w:color w:val="365F91" w:themeColor="accent1" w:themeShade="BF"/>
        </w:rPr>
        <w:t xml:space="preserve">If yes, which type has a higher tuition? </w:t>
      </w:r>
      <w:r w:rsidR="0098408C" w:rsidRPr="000533D3">
        <w:rPr>
          <w:b/>
          <w:color w:val="365F91" w:themeColor="accent1" w:themeShade="BF"/>
        </w:rPr>
        <w:t>C</w:t>
      </w:r>
      <w:r w:rsidRPr="000533D3">
        <w:rPr>
          <w:b/>
          <w:color w:val="365F91" w:themeColor="accent1" w:themeShade="BF"/>
        </w:rPr>
        <w:t>ollege</w:t>
      </w:r>
    </w:p>
    <w:p w14:paraId="4A72526C" w14:textId="77777777" w:rsidR="00503435" w:rsidRDefault="00503435" w:rsidP="00503435">
      <w:pPr>
        <w:pStyle w:val="a3"/>
        <w:rPr>
          <w:color w:val="365F91" w:themeColor="accent1" w:themeShade="BF"/>
          <w:lang w:eastAsia="zh-CN"/>
        </w:rPr>
      </w:pPr>
    </w:p>
    <w:p w14:paraId="1ED0D6E6" w14:textId="48A688DD" w:rsidR="00503435" w:rsidRDefault="00503435" w:rsidP="00503435">
      <w:pPr>
        <w:pStyle w:val="a3"/>
        <w:rPr>
          <w:color w:val="000000" w:themeColor="text1"/>
          <w:lang w:eastAsia="zh-CN"/>
        </w:rPr>
      </w:pPr>
      <w:r>
        <w:rPr>
          <w:rFonts w:hint="eastAsia"/>
          <w:color w:val="000000" w:themeColor="text1"/>
          <w:lang w:eastAsia="zh-CN"/>
        </w:rPr>
        <w:t xml:space="preserve">Because </w:t>
      </w:r>
      <w:r w:rsidR="00591811">
        <w:rPr>
          <w:rFonts w:hint="eastAsia"/>
          <w:color w:val="000000" w:themeColor="text1"/>
          <w:lang w:eastAsia="zh-CN"/>
        </w:rPr>
        <w:t xml:space="preserve">type is categorical variable, </w:t>
      </w:r>
      <w:r>
        <w:rPr>
          <w:rFonts w:hint="eastAsia"/>
          <w:color w:val="000000" w:themeColor="text1"/>
          <w:lang w:eastAsia="zh-CN"/>
        </w:rPr>
        <w:t xml:space="preserve">there are two groups in </w:t>
      </w:r>
      <w:r w:rsidR="00591811">
        <w:rPr>
          <w:color w:val="000000" w:themeColor="text1"/>
          <w:lang w:eastAsia="zh-CN"/>
        </w:rPr>
        <w:t>“</w:t>
      </w:r>
      <w:r>
        <w:rPr>
          <w:rFonts w:hint="eastAsia"/>
          <w:color w:val="000000" w:themeColor="text1"/>
          <w:lang w:eastAsia="zh-CN"/>
        </w:rPr>
        <w:t>type</w:t>
      </w:r>
      <w:r w:rsidR="00591811">
        <w:rPr>
          <w:color w:val="000000" w:themeColor="text1"/>
          <w:lang w:eastAsia="zh-CN"/>
        </w:rPr>
        <w:t>”</w:t>
      </w:r>
      <w:r>
        <w:rPr>
          <w:rFonts w:hint="eastAsia"/>
          <w:color w:val="000000" w:themeColor="text1"/>
          <w:lang w:eastAsia="zh-CN"/>
        </w:rPr>
        <w:t xml:space="preserve">, and the tuition is </w:t>
      </w:r>
      <w:r w:rsidR="00591811">
        <w:rPr>
          <w:rFonts w:hint="eastAsia"/>
          <w:color w:val="000000" w:themeColor="text1"/>
          <w:lang w:eastAsia="zh-CN"/>
        </w:rPr>
        <w:t>a continuous variable, so I want</w:t>
      </w:r>
      <w:r>
        <w:rPr>
          <w:rFonts w:hint="eastAsia"/>
          <w:color w:val="000000" w:themeColor="text1"/>
          <w:lang w:eastAsia="zh-CN"/>
        </w:rPr>
        <w:t xml:space="preserve"> </w:t>
      </w:r>
      <w:r w:rsidR="00591811">
        <w:rPr>
          <w:rFonts w:hint="eastAsia"/>
          <w:color w:val="000000" w:themeColor="text1"/>
          <w:lang w:eastAsia="zh-CN"/>
        </w:rPr>
        <w:t xml:space="preserve">to </w:t>
      </w:r>
      <w:r>
        <w:rPr>
          <w:rFonts w:hint="eastAsia"/>
          <w:color w:val="000000" w:themeColor="text1"/>
          <w:lang w:eastAsia="zh-CN"/>
        </w:rPr>
        <w:t xml:space="preserve">use </w:t>
      </w:r>
      <w:r w:rsidR="00591811">
        <w:rPr>
          <w:rFonts w:hint="eastAsia"/>
          <w:color w:val="000000" w:themeColor="text1"/>
          <w:lang w:eastAsia="zh-CN"/>
        </w:rPr>
        <w:t xml:space="preserve">a two sample </w:t>
      </w:r>
      <w:r w:rsidR="009F005A">
        <w:rPr>
          <w:rFonts w:hint="eastAsia"/>
          <w:color w:val="000000" w:themeColor="text1"/>
          <w:lang w:eastAsia="zh-CN"/>
        </w:rPr>
        <w:t>t-test.</w:t>
      </w:r>
    </w:p>
    <w:p w14:paraId="3BD7037C" w14:textId="77777777" w:rsidR="009F005A" w:rsidRDefault="009F005A" w:rsidP="00503435">
      <w:pPr>
        <w:pStyle w:val="a3"/>
        <w:rPr>
          <w:color w:val="000000" w:themeColor="text1"/>
          <w:lang w:eastAsia="zh-CN"/>
        </w:rPr>
      </w:pPr>
    </w:p>
    <w:p w14:paraId="15C277DB" w14:textId="2BB4F865" w:rsidR="009F005A" w:rsidRPr="009F005A" w:rsidRDefault="009F005A" w:rsidP="00503435">
      <w:pPr>
        <w:pStyle w:val="a3"/>
        <w:rPr>
          <w:b/>
          <w:color w:val="000000" w:themeColor="text1"/>
          <w:lang w:eastAsia="zh-CN"/>
        </w:rPr>
      </w:pPr>
      <w:r w:rsidRPr="009F005A">
        <w:rPr>
          <w:rFonts w:hint="eastAsia"/>
          <w:b/>
          <w:color w:val="000000" w:themeColor="text1"/>
          <w:lang w:eastAsia="zh-CN"/>
        </w:rPr>
        <w:lastRenderedPageBreak/>
        <w:t xml:space="preserve">Hypothesis: </w:t>
      </w:r>
    </w:p>
    <w:p w14:paraId="607CB83D" w14:textId="7DDD20A9" w:rsidR="009F005A" w:rsidRDefault="009F005A" w:rsidP="00503435">
      <w:pPr>
        <w:pStyle w:val="a3"/>
        <w:rPr>
          <w:color w:val="000000" w:themeColor="text1"/>
          <w:lang w:eastAsia="zh-CN"/>
        </w:rPr>
      </w:pPr>
      <w:r>
        <w:rPr>
          <w:rFonts w:hint="eastAsia"/>
          <w:color w:val="000000" w:themeColor="text1"/>
          <w:lang w:eastAsia="zh-CN"/>
        </w:rPr>
        <w:t>Null hypothesis: the tuition has no difference between public and nonprofit</w:t>
      </w:r>
      <w:r w:rsidR="005D2CC2">
        <w:rPr>
          <w:rFonts w:hint="eastAsia"/>
          <w:color w:val="000000" w:themeColor="text1"/>
          <w:lang w:eastAsia="zh-CN"/>
        </w:rPr>
        <w:t xml:space="preserve"> private colleges</w:t>
      </w:r>
      <w:r>
        <w:rPr>
          <w:rFonts w:hint="eastAsia"/>
          <w:color w:val="000000" w:themeColor="text1"/>
          <w:lang w:eastAsia="zh-CN"/>
        </w:rPr>
        <w:t xml:space="preserve">. </w:t>
      </w:r>
    </w:p>
    <w:p w14:paraId="33732B11" w14:textId="1A249767" w:rsidR="009F005A" w:rsidRDefault="009F005A" w:rsidP="00503435">
      <w:pPr>
        <w:pStyle w:val="a3"/>
        <w:rPr>
          <w:color w:val="000000" w:themeColor="text1"/>
          <w:lang w:eastAsia="zh-CN"/>
        </w:rPr>
      </w:pPr>
      <w:r>
        <w:rPr>
          <w:rFonts w:hint="eastAsia"/>
          <w:color w:val="000000" w:themeColor="text1"/>
          <w:lang w:eastAsia="zh-CN"/>
        </w:rPr>
        <w:t>Alternative hypothesis: the tuition has significant difference between pub</w:t>
      </w:r>
      <w:r w:rsidR="005D2CC2">
        <w:rPr>
          <w:rFonts w:hint="eastAsia"/>
          <w:color w:val="000000" w:themeColor="text1"/>
          <w:lang w:eastAsia="zh-CN"/>
        </w:rPr>
        <w:t xml:space="preserve">lic and private nonprofit </w:t>
      </w:r>
      <w:proofErr w:type="spellStart"/>
      <w:r w:rsidR="005D2CC2">
        <w:rPr>
          <w:rFonts w:hint="eastAsia"/>
          <w:color w:val="000000" w:themeColor="text1"/>
          <w:lang w:eastAsia="zh-CN"/>
        </w:rPr>
        <w:t>colleges</w:t>
      </w:r>
      <w:r>
        <w:rPr>
          <w:rFonts w:hint="eastAsia"/>
          <w:color w:val="000000" w:themeColor="text1"/>
          <w:lang w:eastAsia="zh-CN"/>
        </w:rPr>
        <w:t>s</w:t>
      </w:r>
      <w:proofErr w:type="spellEnd"/>
      <w:r>
        <w:rPr>
          <w:rFonts w:hint="eastAsia"/>
          <w:color w:val="000000" w:themeColor="text1"/>
          <w:lang w:eastAsia="zh-CN"/>
        </w:rPr>
        <w:t xml:space="preserve">. </w:t>
      </w:r>
    </w:p>
    <w:p w14:paraId="3A907524" w14:textId="77777777" w:rsidR="009F005A" w:rsidRDefault="009F005A" w:rsidP="00503435">
      <w:pPr>
        <w:pStyle w:val="a3"/>
        <w:rPr>
          <w:color w:val="000000" w:themeColor="text1"/>
          <w:lang w:eastAsia="zh-CN"/>
        </w:rPr>
      </w:pPr>
    </w:p>
    <w:p w14:paraId="13E55FA1" w14:textId="74EC795C" w:rsidR="009F005A" w:rsidRPr="00591811" w:rsidRDefault="009F005A" w:rsidP="00503435">
      <w:pPr>
        <w:pStyle w:val="a3"/>
        <w:rPr>
          <w:b/>
          <w:color w:val="000000" w:themeColor="text1"/>
          <w:lang w:eastAsia="zh-CN"/>
        </w:rPr>
      </w:pPr>
      <w:r w:rsidRPr="00591811">
        <w:rPr>
          <w:rFonts w:hint="eastAsia"/>
          <w:b/>
          <w:color w:val="000000" w:themeColor="text1"/>
          <w:lang w:eastAsia="zh-CN"/>
        </w:rPr>
        <w:t xml:space="preserve">Assumptions and check of </w:t>
      </w:r>
      <w:r w:rsidR="00126688">
        <w:rPr>
          <w:rFonts w:hint="eastAsia"/>
          <w:b/>
          <w:color w:val="000000" w:themeColor="text1"/>
          <w:lang w:eastAsia="zh-CN"/>
        </w:rPr>
        <w:t>two sample t</w:t>
      </w:r>
      <w:r w:rsidRPr="00591811">
        <w:rPr>
          <w:rFonts w:hint="eastAsia"/>
          <w:b/>
          <w:color w:val="000000" w:themeColor="text1"/>
          <w:lang w:eastAsia="zh-CN"/>
        </w:rPr>
        <w:t>-test</w:t>
      </w:r>
      <w:r w:rsidRPr="00591811">
        <w:rPr>
          <w:b/>
          <w:color w:val="000000" w:themeColor="text1"/>
          <w:lang w:eastAsia="zh-CN"/>
        </w:rPr>
        <w:t>:</w:t>
      </w:r>
    </w:p>
    <w:p w14:paraId="218DC506" w14:textId="2EF8C226" w:rsidR="009F005A" w:rsidRDefault="009F005A" w:rsidP="009F005A">
      <w:pPr>
        <w:pStyle w:val="a3"/>
        <w:numPr>
          <w:ilvl w:val="0"/>
          <w:numId w:val="10"/>
        </w:numPr>
        <w:rPr>
          <w:color w:val="000000" w:themeColor="text1"/>
          <w:lang w:eastAsia="zh-CN"/>
        </w:rPr>
      </w:pPr>
      <w:r>
        <w:rPr>
          <w:color w:val="000000" w:themeColor="text1"/>
          <w:lang w:eastAsia="zh-CN"/>
        </w:rPr>
        <w:t>Observation</w:t>
      </w:r>
      <w:r w:rsidR="00126688">
        <w:rPr>
          <w:rFonts w:hint="eastAsia"/>
          <w:color w:val="000000" w:themeColor="text1"/>
          <w:lang w:eastAsia="zh-CN"/>
        </w:rPr>
        <w:t>s</w:t>
      </w:r>
      <w:r>
        <w:rPr>
          <w:color w:val="000000" w:themeColor="text1"/>
          <w:lang w:eastAsia="zh-CN"/>
        </w:rPr>
        <w:t xml:space="preserve"> </w:t>
      </w:r>
      <w:r>
        <w:rPr>
          <w:rFonts w:hint="eastAsia"/>
          <w:color w:val="000000" w:themeColor="text1"/>
          <w:lang w:eastAsia="zh-CN"/>
        </w:rPr>
        <w:t>should be independent: I assume each observation is independent.</w:t>
      </w:r>
    </w:p>
    <w:p w14:paraId="4F205EFC" w14:textId="183CEBDF" w:rsidR="009F005A" w:rsidRDefault="009F005A" w:rsidP="009F005A">
      <w:pPr>
        <w:pStyle w:val="a3"/>
        <w:numPr>
          <w:ilvl w:val="0"/>
          <w:numId w:val="10"/>
        </w:numPr>
        <w:rPr>
          <w:color w:val="000000" w:themeColor="text1"/>
          <w:lang w:eastAsia="zh-CN"/>
        </w:rPr>
      </w:pPr>
      <w:r>
        <w:rPr>
          <w:rFonts w:hint="eastAsia"/>
          <w:color w:val="000000" w:themeColor="text1"/>
          <w:lang w:eastAsia="zh-CN"/>
        </w:rPr>
        <w:t>Samples should be randomly selected from population: I assume samples are randomly selected</w:t>
      </w:r>
      <w:r w:rsidR="00126688">
        <w:rPr>
          <w:rFonts w:hint="eastAsia"/>
          <w:color w:val="000000" w:themeColor="text1"/>
          <w:lang w:eastAsia="zh-CN"/>
        </w:rPr>
        <w:t xml:space="preserve"> from population</w:t>
      </w:r>
      <w:r>
        <w:rPr>
          <w:rFonts w:hint="eastAsia"/>
          <w:color w:val="000000" w:themeColor="text1"/>
          <w:lang w:eastAsia="zh-CN"/>
        </w:rPr>
        <w:t>.</w:t>
      </w:r>
    </w:p>
    <w:p w14:paraId="260A10BF" w14:textId="74318919" w:rsidR="009F005A" w:rsidRDefault="009F005A" w:rsidP="009F005A">
      <w:pPr>
        <w:pStyle w:val="a3"/>
        <w:numPr>
          <w:ilvl w:val="0"/>
          <w:numId w:val="10"/>
        </w:numPr>
        <w:rPr>
          <w:color w:val="000000" w:themeColor="text1"/>
          <w:lang w:eastAsia="zh-CN"/>
        </w:rPr>
      </w:pPr>
      <w:r>
        <w:rPr>
          <w:color w:val="000000" w:themeColor="text1"/>
          <w:lang w:eastAsia="zh-CN"/>
        </w:rPr>
        <w:t>S</w:t>
      </w:r>
      <w:r>
        <w:rPr>
          <w:rFonts w:hint="eastAsia"/>
          <w:color w:val="000000" w:themeColor="text1"/>
          <w:lang w:eastAsia="zh-CN"/>
        </w:rPr>
        <w:t xml:space="preserve">amples should be normally distributed or </w:t>
      </w:r>
      <w:r w:rsidR="00126688">
        <w:rPr>
          <w:rFonts w:hint="eastAsia"/>
          <w:color w:val="000000" w:themeColor="text1"/>
          <w:lang w:eastAsia="zh-CN"/>
        </w:rPr>
        <w:t xml:space="preserve">the </w:t>
      </w:r>
      <w:r>
        <w:rPr>
          <w:rFonts w:hint="eastAsia"/>
          <w:color w:val="000000" w:themeColor="text1"/>
          <w:lang w:eastAsia="zh-CN"/>
        </w:rPr>
        <w:t>sample size should be larger than 30:</w:t>
      </w:r>
    </w:p>
    <w:p w14:paraId="4764774A" w14:textId="0F28C4EB" w:rsidR="009F005A" w:rsidRDefault="00E12B1D" w:rsidP="009F005A">
      <w:pPr>
        <w:pStyle w:val="a3"/>
        <w:ind w:left="1080"/>
        <w:rPr>
          <w:color w:val="000000" w:themeColor="text1"/>
          <w:lang w:eastAsia="zh-CN"/>
        </w:rPr>
      </w:pPr>
      <w:r>
        <w:rPr>
          <w:rFonts w:hint="eastAsia"/>
          <w:noProof/>
          <w:color w:val="000000" w:themeColor="text1"/>
          <w:lang w:eastAsia="zh-TW"/>
        </w:rPr>
        <w:drawing>
          <wp:inline distT="0" distB="0" distL="0" distR="0" wp14:anchorId="1F9AA84B" wp14:editId="3214B3AF">
            <wp:extent cx="2209381" cy="2448280"/>
            <wp:effectExtent l="0" t="0" r="635" b="0"/>
            <wp:docPr id="8" name="Picture 8" descr="../../../../../Desktop/R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Rplo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15323" cy="2454865"/>
                    </a:xfrm>
                    <a:prstGeom prst="rect">
                      <a:avLst/>
                    </a:prstGeom>
                    <a:noFill/>
                    <a:ln>
                      <a:noFill/>
                    </a:ln>
                  </pic:spPr>
                </pic:pic>
              </a:graphicData>
            </a:graphic>
          </wp:inline>
        </w:drawing>
      </w:r>
      <w:r>
        <w:rPr>
          <w:rFonts w:hint="eastAsia"/>
          <w:noProof/>
          <w:color w:val="000000" w:themeColor="text1"/>
          <w:lang w:eastAsia="zh-TW"/>
        </w:rPr>
        <w:drawing>
          <wp:inline distT="0" distB="0" distL="0" distR="0" wp14:anchorId="687A74DD" wp14:editId="230C54C9">
            <wp:extent cx="2033905" cy="643431"/>
            <wp:effectExtent l="0" t="0" r="0" b="0"/>
            <wp:docPr id="15" name="Picture 15" descr="../../../../../Desktop/Screen%20Shot%202017-04-23%20at%2017.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7-04-23%20at%2017.0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40706" cy="645583"/>
                    </a:xfrm>
                    <a:prstGeom prst="rect">
                      <a:avLst/>
                    </a:prstGeom>
                    <a:noFill/>
                    <a:ln>
                      <a:noFill/>
                    </a:ln>
                  </pic:spPr>
                </pic:pic>
              </a:graphicData>
            </a:graphic>
          </wp:inline>
        </w:drawing>
      </w:r>
    </w:p>
    <w:p w14:paraId="2B1D6ACD" w14:textId="2B65820A" w:rsidR="00E12B1D" w:rsidRDefault="00E12B1D" w:rsidP="009F005A">
      <w:pPr>
        <w:pStyle w:val="a3"/>
        <w:ind w:left="1080"/>
        <w:rPr>
          <w:color w:val="000000" w:themeColor="text1"/>
          <w:lang w:eastAsia="zh-CN"/>
        </w:rPr>
      </w:pPr>
      <w:r>
        <w:rPr>
          <w:rFonts w:hint="eastAsia"/>
          <w:color w:val="000000" w:themeColor="text1"/>
          <w:lang w:eastAsia="zh-CN"/>
        </w:rPr>
        <w:t xml:space="preserve">Although the sample is not normally distributed, but the sample size </w:t>
      </w:r>
      <w:r w:rsidR="00126688">
        <w:rPr>
          <w:rFonts w:hint="eastAsia"/>
          <w:color w:val="000000" w:themeColor="text1"/>
          <w:lang w:eastAsia="zh-CN"/>
        </w:rPr>
        <w:t xml:space="preserve">of tuition </w:t>
      </w:r>
      <w:r>
        <w:rPr>
          <w:rFonts w:hint="eastAsia"/>
          <w:color w:val="000000" w:themeColor="text1"/>
          <w:lang w:eastAsia="zh-CN"/>
        </w:rPr>
        <w:t>is larger than 30.</w:t>
      </w:r>
    </w:p>
    <w:p w14:paraId="229714C3" w14:textId="26EA1482" w:rsidR="00E12B1D" w:rsidRDefault="00E12B1D" w:rsidP="00E12B1D">
      <w:pPr>
        <w:pStyle w:val="a3"/>
        <w:numPr>
          <w:ilvl w:val="0"/>
          <w:numId w:val="10"/>
        </w:numPr>
        <w:rPr>
          <w:color w:val="000000" w:themeColor="text1"/>
          <w:lang w:eastAsia="zh-CN"/>
        </w:rPr>
      </w:pPr>
      <w:r>
        <w:rPr>
          <w:rFonts w:hint="eastAsia"/>
          <w:color w:val="000000" w:themeColor="text1"/>
          <w:lang w:eastAsia="zh-CN"/>
        </w:rPr>
        <w:t>Variance are equal:</w:t>
      </w:r>
    </w:p>
    <w:p w14:paraId="009D203A" w14:textId="41193453" w:rsidR="00E12B1D" w:rsidRDefault="00CE7891" w:rsidP="00E12B1D">
      <w:pPr>
        <w:pStyle w:val="a3"/>
        <w:ind w:left="1080"/>
        <w:rPr>
          <w:color w:val="000000" w:themeColor="text1"/>
          <w:lang w:eastAsia="zh-CN"/>
        </w:rPr>
      </w:pPr>
      <w:r>
        <w:rPr>
          <w:rFonts w:hint="eastAsia"/>
          <w:noProof/>
          <w:color w:val="000000" w:themeColor="text1"/>
          <w:lang w:eastAsia="zh-TW"/>
        </w:rPr>
        <w:drawing>
          <wp:inline distT="0" distB="0" distL="0" distR="0" wp14:anchorId="35E96C85" wp14:editId="41733E7D">
            <wp:extent cx="2611755" cy="1010847"/>
            <wp:effectExtent l="0" t="0" r="4445" b="5715"/>
            <wp:docPr id="27" name="Picture 27" descr="../../../../../Desktop/Screen%20Shot%202017-04-23%20at%2017.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7-04-23%20at%2017.0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24639" cy="1015834"/>
                    </a:xfrm>
                    <a:prstGeom prst="rect">
                      <a:avLst/>
                    </a:prstGeom>
                    <a:noFill/>
                    <a:ln>
                      <a:noFill/>
                    </a:ln>
                  </pic:spPr>
                </pic:pic>
              </a:graphicData>
            </a:graphic>
          </wp:inline>
        </w:drawing>
      </w:r>
    </w:p>
    <w:p w14:paraId="54427A1C" w14:textId="703A7A25" w:rsidR="00CE7891" w:rsidRDefault="00CE7891" w:rsidP="00E12B1D">
      <w:pPr>
        <w:pStyle w:val="a3"/>
        <w:ind w:left="1080"/>
        <w:rPr>
          <w:color w:val="000000" w:themeColor="text1"/>
          <w:lang w:eastAsia="zh-CN"/>
        </w:rPr>
      </w:pPr>
      <w:r>
        <w:rPr>
          <w:rFonts w:hint="eastAsia"/>
          <w:color w:val="000000" w:themeColor="text1"/>
          <w:lang w:eastAsia="zh-CN"/>
        </w:rPr>
        <w:t xml:space="preserve">p-value&lt;2.2e-16, so two </w:t>
      </w:r>
      <w:r>
        <w:rPr>
          <w:color w:val="000000" w:themeColor="text1"/>
          <w:lang w:eastAsia="zh-CN"/>
        </w:rPr>
        <w:t>variances</w:t>
      </w:r>
      <w:r>
        <w:rPr>
          <w:rFonts w:hint="eastAsia"/>
          <w:color w:val="000000" w:themeColor="text1"/>
          <w:lang w:eastAsia="zh-CN"/>
        </w:rPr>
        <w:t xml:space="preserve"> are significantly different from each other</w:t>
      </w:r>
      <w:r w:rsidR="00126688">
        <w:rPr>
          <w:rFonts w:hint="eastAsia"/>
          <w:color w:val="000000" w:themeColor="text1"/>
          <w:lang w:eastAsia="zh-CN"/>
        </w:rPr>
        <w:t xml:space="preserve">. </w:t>
      </w:r>
    </w:p>
    <w:p w14:paraId="45CB3EB8" w14:textId="77777777" w:rsidR="00CE7891" w:rsidRDefault="00CE7891" w:rsidP="00CE7891">
      <w:pPr>
        <w:rPr>
          <w:color w:val="000000" w:themeColor="text1"/>
          <w:lang w:eastAsia="zh-CN"/>
        </w:rPr>
      </w:pPr>
      <w:r>
        <w:rPr>
          <w:rFonts w:hint="eastAsia"/>
          <w:color w:val="000000" w:themeColor="text1"/>
          <w:lang w:eastAsia="zh-CN"/>
        </w:rPr>
        <w:tab/>
      </w:r>
    </w:p>
    <w:p w14:paraId="7D3121D7" w14:textId="0E6CC658" w:rsidR="00CE7891" w:rsidRPr="00CE7891" w:rsidRDefault="00CE7891" w:rsidP="00CE7891">
      <w:pPr>
        <w:ind w:firstLine="720"/>
        <w:rPr>
          <w:b/>
          <w:color w:val="000000" w:themeColor="text1"/>
          <w:lang w:eastAsia="zh-CN"/>
        </w:rPr>
      </w:pPr>
      <w:r>
        <w:rPr>
          <w:rFonts w:hint="eastAsia"/>
          <w:b/>
          <w:color w:val="000000" w:themeColor="text1"/>
          <w:lang w:eastAsia="zh-CN"/>
        </w:rPr>
        <w:t>Result</w:t>
      </w:r>
      <w:r w:rsidR="00126688">
        <w:rPr>
          <w:rFonts w:hint="eastAsia"/>
          <w:b/>
          <w:color w:val="000000" w:themeColor="text1"/>
          <w:lang w:eastAsia="zh-CN"/>
        </w:rPr>
        <w:t>s</w:t>
      </w:r>
      <w:r>
        <w:rPr>
          <w:rFonts w:hint="eastAsia"/>
          <w:b/>
          <w:color w:val="000000" w:themeColor="text1"/>
          <w:lang w:eastAsia="zh-CN"/>
        </w:rPr>
        <w:t xml:space="preserve"> of </w:t>
      </w:r>
      <w:r w:rsidRPr="00CE7891">
        <w:rPr>
          <w:rFonts w:hint="eastAsia"/>
          <w:b/>
          <w:color w:val="000000" w:themeColor="text1"/>
          <w:lang w:eastAsia="zh-CN"/>
        </w:rPr>
        <w:t xml:space="preserve">Welch two sample t-test: </w:t>
      </w:r>
    </w:p>
    <w:p w14:paraId="1A3DB14B" w14:textId="49E1E302" w:rsidR="0098408C" w:rsidRDefault="00BD3F1B" w:rsidP="0098408C">
      <w:pPr>
        <w:pStyle w:val="a3"/>
        <w:rPr>
          <w:b/>
          <w:lang w:eastAsia="zh-CN"/>
        </w:rPr>
      </w:pPr>
      <w:r>
        <w:rPr>
          <w:b/>
          <w:noProof/>
          <w:lang w:eastAsia="zh-TW"/>
        </w:rPr>
        <w:lastRenderedPageBreak/>
        <w:drawing>
          <wp:inline distT="0" distB="0" distL="0" distR="0" wp14:anchorId="214A17E2" wp14:editId="39609CF6">
            <wp:extent cx="3724340" cy="1409990"/>
            <wp:effectExtent l="0" t="0" r="9525" b="12700"/>
            <wp:docPr id="3" name="Picture 3" descr="../../../../../Desktop/Screen%20Shot%202017-04-23%20at%201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04-23%20at%2017.0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46643" cy="1418434"/>
                    </a:xfrm>
                    <a:prstGeom prst="rect">
                      <a:avLst/>
                    </a:prstGeom>
                    <a:noFill/>
                    <a:ln>
                      <a:noFill/>
                    </a:ln>
                  </pic:spPr>
                </pic:pic>
              </a:graphicData>
            </a:graphic>
          </wp:inline>
        </w:drawing>
      </w:r>
    </w:p>
    <w:p w14:paraId="4BC75D44" w14:textId="11A5778D" w:rsidR="0098408C" w:rsidRDefault="00CE7891" w:rsidP="0098408C">
      <w:pPr>
        <w:pStyle w:val="a3"/>
        <w:rPr>
          <w:lang w:eastAsia="zh-CN"/>
        </w:rPr>
      </w:pPr>
      <w:r>
        <w:rPr>
          <w:rFonts w:hint="eastAsia"/>
          <w:lang w:eastAsia="zh-CN"/>
        </w:rPr>
        <w:t>Since the p-value is smaller than 2.2e-16</w:t>
      </w:r>
      <w:r w:rsidR="002B7633">
        <w:rPr>
          <w:rFonts w:hint="eastAsia"/>
          <w:lang w:eastAsia="zh-CN"/>
        </w:rPr>
        <w:t xml:space="preserve"> (&lt;0.05)</w:t>
      </w:r>
      <w:r>
        <w:rPr>
          <w:rFonts w:hint="eastAsia"/>
          <w:lang w:eastAsia="zh-CN"/>
        </w:rPr>
        <w:t xml:space="preserve">, so we reject </w:t>
      </w:r>
      <w:r w:rsidR="002B7633">
        <w:rPr>
          <w:rFonts w:hint="eastAsia"/>
          <w:lang w:eastAsia="zh-CN"/>
        </w:rPr>
        <w:t xml:space="preserve">the null hypothesis. Thus, </w:t>
      </w:r>
      <w:r>
        <w:rPr>
          <w:rFonts w:hint="eastAsia"/>
          <w:lang w:eastAsia="zh-CN"/>
        </w:rPr>
        <w:t>the tuition of public</w:t>
      </w:r>
      <w:r w:rsidR="002B7633">
        <w:rPr>
          <w:rFonts w:hint="eastAsia"/>
          <w:lang w:eastAsia="zh-CN"/>
        </w:rPr>
        <w:t xml:space="preserve"> colleges</w:t>
      </w:r>
      <w:r>
        <w:rPr>
          <w:rFonts w:hint="eastAsia"/>
          <w:lang w:eastAsia="zh-CN"/>
        </w:rPr>
        <w:t xml:space="preserve"> is significantly different from non-profit private</w:t>
      </w:r>
      <w:r w:rsidR="002B7633">
        <w:rPr>
          <w:rFonts w:hint="eastAsia"/>
          <w:lang w:eastAsia="zh-CN"/>
        </w:rPr>
        <w:t xml:space="preserve"> colleges</w:t>
      </w:r>
      <w:r>
        <w:rPr>
          <w:rFonts w:hint="eastAsia"/>
          <w:lang w:eastAsia="zh-CN"/>
        </w:rPr>
        <w:t>.</w:t>
      </w:r>
    </w:p>
    <w:p w14:paraId="067667A5" w14:textId="638B1C83" w:rsidR="00CE7891" w:rsidRDefault="00274D0C" w:rsidP="0098408C">
      <w:pPr>
        <w:pStyle w:val="a3"/>
        <w:rPr>
          <w:lang w:eastAsia="zh-CN"/>
        </w:rPr>
      </w:pPr>
      <w:r>
        <w:rPr>
          <w:rFonts w:hint="eastAsia"/>
          <w:noProof/>
          <w:lang w:eastAsia="zh-TW"/>
        </w:rPr>
        <w:drawing>
          <wp:inline distT="0" distB="0" distL="0" distR="0" wp14:anchorId="39BD8AB2" wp14:editId="6D682B1A">
            <wp:extent cx="2293297" cy="2541270"/>
            <wp:effectExtent l="0" t="0" r="0" b="0"/>
            <wp:docPr id="30" name="Picture 30" descr="../../../../../Desktop/Rplot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Rplot0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00844" cy="2549633"/>
                    </a:xfrm>
                    <a:prstGeom prst="rect">
                      <a:avLst/>
                    </a:prstGeom>
                    <a:noFill/>
                    <a:ln>
                      <a:noFill/>
                    </a:ln>
                  </pic:spPr>
                </pic:pic>
              </a:graphicData>
            </a:graphic>
          </wp:inline>
        </w:drawing>
      </w:r>
    </w:p>
    <w:p w14:paraId="4165A76C" w14:textId="0F75C2A9" w:rsidR="00D4652D" w:rsidRDefault="00D4652D" w:rsidP="0098408C">
      <w:pPr>
        <w:pStyle w:val="a3"/>
        <w:rPr>
          <w:lang w:eastAsia="zh-CN"/>
        </w:rPr>
      </w:pPr>
      <w:r>
        <w:rPr>
          <w:rFonts w:hint="eastAsia"/>
          <w:lang w:eastAsia="zh-CN"/>
        </w:rPr>
        <w:t xml:space="preserve">The mean of public is </w:t>
      </w:r>
      <w:r w:rsidRPr="00D4652D">
        <w:rPr>
          <w:lang w:eastAsia="zh-CN"/>
        </w:rPr>
        <w:t>18855.88</w:t>
      </w:r>
      <w:r>
        <w:rPr>
          <w:rFonts w:hint="eastAsia"/>
          <w:lang w:eastAsia="zh-CN"/>
        </w:rPr>
        <w:t xml:space="preserve">. The mean of private is </w:t>
      </w:r>
      <w:r w:rsidRPr="00D4652D">
        <w:rPr>
          <w:lang w:eastAsia="zh-CN"/>
        </w:rPr>
        <w:t>28301.69</w:t>
      </w:r>
      <w:r>
        <w:rPr>
          <w:rFonts w:hint="eastAsia"/>
          <w:lang w:eastAsia="zh-CN"/>
        </w:rPr>
        <w:t xml:space="preserve">. </w:t>
      </w:r>
    </w:p>
    <w:p w14:paraId="504A85B2" w14:textId="12F8D03F" w:rsidR="00274D0C" w:rsidRDefault="00274D0C" w:rsidP="0098408C">
      <w:pPr>
        <w:pStyle w:val="a3"/>
        <w:rPr>
          <w:lang w:eastAsia="zh-CN"/>
        </w:rPr>
      </w:pPr>
      <w:r>
        <w:rPr>
          <w:rFonts w:hint="eastAsia"/>
          <w:lang w:eastAsia="zh-CN"/>
        </w:rPr>
        <w:t xml:space="preserve">The boxplot shows the tuition of private nonprofit </w:t>
      </w:r>
      <w:r w:rsidR="00D73B59">
        <w:rPr>
          <w:rFonts w:hint="eastAsia"/>
          <w:lang w:eastAsia="zh-CN"/>
        </w:rPr>
        <w:t xml:space="preserve">colleges </w:t>
      </w:r>
      <w:r>
        <w:rPr>
          <w:rFonts w:hint="eastAsia"/>
          <w:lang w:eastAsia="zh-CN"/>
        </w:rPr>
        <w:t>is signifi</w:t>
      </w:r>
      <w:r w:rsidR="002B7633">
        <w:rPr>
          <w:rFonts w:hint="eastAsia"/>
          <w:lang w:eastAsia="zh-CN"/>
        </w:rPr>
        <w:t>cantly higher than public colleges</w:t>
      </w:r>
      <w:r>
        <w:rPr>
          <w:rFonts w:hint="eastAsia"/>
          <w:lang w:eastAsia="zh-CN"/>
        </w:rPr>
        <w:t xml:space="preserve">. </w:t>
      </w:r>
    </w:p>
    <w:p w14:paraId="75A488C2" w14:textId="77777777" w:rsidR="00E739E9" w:rsidRPr="000533D3" w:rsidRDefault="00E739E9" w:rsidP="00E739E9">
      <w:pPr>
        <w:rPr>
          <w:color w:val="365F91" w:themeColor="accent1" w:themeShade="BF"/>
          <w:lang w:eastAsia="zh-CN"/>
        </w:rPr>
      </w:pPr>
    </w:p>
    <w:p w14:paraId="441F6327" w14:textId="1ED2FE89" w:rsidR="00E739E9" w:rsidRPr="000533D3" w:rsidRDefault="00D37965" w:rsidP="00E739E9">
      <w:pPr>
        <w:pStyle w:val="a3"/>
        <w:numPr>
          <w:ilvl w:val="0"/>
          <w:numId w:val="2"/>
        </w:numPr>
        <w:rPr>
          <w:color w:val="365F91" w:themeColor="accent1" w:themeShade="BF"/>
        </w:rPr>
      </w:pPr>
      <w:r w:rsidRPr="000533D3">
        <w:rPr>
          <w:color w:val="365F91" w:themeColor="accent1" w:themeShade="BF"/>
        </w:rPr>
        <w:t>Is there a significant difference in happiness (</w:t>
      </w:r>
      <w:proofErr w:type="spellStart"/>
      <w:r w:rsidRPr="000533D3">
        <w:rPr>
          <w:color w:val="365F91" w:themeColor="accent1" w:themeShade="BF"/>
        </w:rPr>
        <w:t>Hscore</w:t>
      </w:r>
      <w:proofErr w:type="spellEnd"/>
      <w:r w:rsidRPr="000533D3">
        <w:rPr>
          <w:color w:val="365F91" w:themeColor="accent1" w:themeShade="BF"/>
        </w:rPr>
        <w:t xml:space="preserve">) by region (Region)? </w:t>
      </w:r>
      <w:r w:rsidR="003017B6" w:rsidRPr="000533D3">
        <w:rPr>
          <w:b/>
          <w:color w:val="365F91" w:themeColor="accent1" w:themeShade="BF"/>
        </w:rPr>
        <w:t>H</w:t>
      </w:r>
      <w:r w:rsidRPr="000533D3">
        <w:rPr>
          <w:b/>
          <w:color w:val="365F91" w:themeColor="accent1" w:themeShade="BF"/>
        </w:rPr>
        <w:t>appy</w:t>
      </w:r>
    </w:p>
    <w:p w14:paraId="75BBA917" w14:textId="77777777" w:rsidR="00376698" w:rsidRDefault="00376698" w:rsidP="003017B6">
      <w:pPr>
        <w:pStyle w:val="a3"/>
        <w:rPr>
          <w:lang w:eastAsia="zh-CN"/>
        </w:rPr>
      </w:pPr>
    </w:p>
    <w:p w14:paraId="60A6DE4A" w14:textId="778CD8C7" w:rsidR="00150F6F" w:rsidRDefault="00376698" w:rsidP="000533D3">
      <w:pPr>
        <w:pStyle w:val="a3"/>
        <w:rPr>
          <w:lang w:eastAsia="zh-CN"/>
        </w:rPr>
      </w:pPr>
      <w:r w:rsidRPr="00376698">
        <w:rPr>
          <w:lang w:eastAsia="zh-CN"/>
        </w:rPr>
        <w:t>H</w:t>
      </w:r>
      <w:r w:rsidRPr="00376698">
        <w:rPr>
          <w:rFonts w:hint="eastAsia"/>
          <w:lang w:eastAsia="zh-CN"/>
        </w:rPr>
        <w:t>appiness is continuous, but region is categorical and</w:t>
      </w:r>
      <w:r w:rsidR="00150F6F">
        <w:rPr>
          <w:rFonts w:hint="eastAsia"/>
          <w:lang w:eastAsia="zh-CN"/>
        </w:rPr>
        <w:t xml:space="preserve"> </w:t>
      </w:r>
      <w:r w:rsidR="008F258E">
        <w:rPr>
          <w:rFonts w:hint="eastAsia"/>
          <w:lang w:eastAsia="zh-CN"/>
        </w:rPr>
        <w:t>more than two groups, so I want</w:t>
      </w:r>
      <w:r w:rsidR="00150F6F">
        <w:rPr>
          <w:rFonts w:hint="eastAsia"/>
          <w:lang w:eastAsia="zh-CN"/>
        </w:rPr>
        <w:t xml:space="preserve"> to</w:t>
      </w:r>
      <w:r w:rsidRPr="00376698">
        <w:rPr>
          <w:rFonts w:hint="eastAsia"/>
          <w:lang w:eastAsia="zh-CN"/>
        </w:rPr>
        <w:t xml:space="preserve"> use </w:t>
      </w:r>
      <w:r w:rsidR="002B3F88">
        <w:rPr>
          <w:rFonts w:hint="eastAsia"/>
          <w:lang w:eastAsia="zh-CN"/>
        </w:rPr>
        <w:t xml:space="preserve">a one-way </w:t>
      </w:r>
      <w:r w:rsidR="00D73B59">
        <w:rPr>
          <w:rFonts w:hint="eastAsia"/>
          <w:lang w:eastAsia="zh-CN"/>
        </w:rPr>
        <w:t>ANOVA</w:t>
      </w:r>
    </w:p>
    <w:p w14:paraId="5850BD48" w14:textId="77777777" w:rsidR="000533D3" w:rsidRDefault="000533D3" w:rsidP="00150F6F">
      <w:pPr>
        <w:pStyle w:val="a3"/>
        <w:rPr>
          <w:b/>
          <w:lang w:eastAsia="zh-CN"/>
        </w:rPr>
      </w:pPr>
    </w:p>
    <w:p w14:paraId="23D03ED2" w14:textId="41832ECA" w:rsidR="00D76A9F" w:rsidRPr="00150F6F" w:rsidRDefault="00150F6F" w:rsidP="00150F6F">
      <w:pPr>
        <w:pStyle w:val="a3"/>
        <w:rPr>
          <w:b/>
          <w:lang w:eastAsia="zh-CN"/>
        </w:rPr>
      </w:pPr>
      <w:r w:rsidRPr="00150F6F">
        <w:rPr>
          <w:rFonts w:hint="eastAsia"/>
          <w:b/>
          <w:lang w:eastAsia="zh-CN"/>
        </w:rPr>
        <w:t xml:space="preserve">Hypothesis: </w:t>
      </w:r>
    </w:p>
    <w:p w14:paraId="03DFC7C0" w14:textId="12ED6B4A" w:rsidR="00376698" w:rsidRPr="000533D3" w:rsidRDefault="00376698" w:rsidP="003017B6">
      <w:pPr>
        <w:pStyle w:val="a3"/>
        <w:rPr>
          <w:lang w:eastAsia="zh-CN"/>
        </w:rPr>
      </w:pPr>
      <w:r w:rsidRPr="000533D3">
        <w:rPr>
          <w:rFonts w:hint="eastAsia"/>
          <w:lang w:eastAsia="zh-CN"/>
        </w:rPr>
        <w:t xml:space="preserve">Null hypothesis: happiness has no significant difference </w:t>
      </w:r>
      <w:r w:rsidR="008F258E">
        <w:rPr>
          <w:rFonts w:hint="eastAsia"/>
          <w:lang w:eastAsia="zh-CN"/>
        </w:rPr>
        <w:t>among</w:t>
      </w:r>
      <w:r w:rsidRPr="000533D3">
        <w:rPr>
          <w:rFonts w:hint="eastAsia"/>
          <w:lang w:eastAsia="zh-CN"/>
        </w:rPr>
        <w:t xml:space="preserve"> different regions.</w:t>
      </w:r>
    </w:p>
    <w:p w14:paraId="112F5CF9" w14:textId="5210A81D" w:rsidR="00376698" w:rsidRPr="000533D3" w:rsidRDefault="00376698" w:rsidP="003017B6">
      <w:pPr>
        <w:pStyle w:val="a3"/>
        <w:rPr>
          <w:lang w:eastAsia="zh-CN"/>
        </w:rPr>
      </w:pPr>
      <w:r w:rsidRPr="000533D3">
        <w:rPr>
          <w:rFonts w:hint="eastAsia"/>
          <w:lang w:eastAsia="zh-CN"/>
        </w:rPr>
        <w:t xml:space="preserve">Alternative </w:t>
      </w:r>
      <w:r w:rsidRPr="000533D3">
        <w:rPr>
          <w:lang w:eastAsia="zh-CN"/>
        </w:rPr>
        <w:t>hypothesis</w:t>
      </w:r>
      <w:r w:rsidRPr="000533D3">
        <w:rPr>
          <w:rFonts w:hint="eastAsia"/>
          <w:lang w:eastAsia="zh-CN"/>
        </w:rPr>
        <w:t xml:space="preserve">: </w:t>
      </w:r>
      <w:r w:rsidRPr="000533D3">
        <w:rPr>
          <w:lang w:eastAsia="zh-CN"/>
        </w:rPr>
        <w:t>happiness</w:t>
      </w:r>
      <w:r w:rsidRPr="000533D3">
        <w:rPr>
          <w:rFonts w:hint="eastAsia"/>
          <w:lang w:eastAsia="zh-CN"/>
        </w:rPr>
        <w:t xml:space="preserve"> is</w:t>
      </w:r>
      <w:r w:rsidR="008F258E">
        <w:rPr>
          <w:rFonts w:hint="eastAsia"/>
          <w:lang w:eastAsia="zh-CN"/>
        </w:rPr>
        <w:t xml:space="preserve"> significantly different among</w:t>
      </w:r>
      <w:r w:rsidRPr="000533D3">
        <w:rPr>
          <w:rFonts w:hint="eastAsia"/>
          <w:lang w:eastAsia="zh-CN"/>
        </w:rPr>
        <w:t xml:space="preserve"> different regions.</w:t>
      </w:r>
    </w:p>
    <w:p w14:paraId="509ACEC1" w14:textId="77777777" w:rsidR="00376698" w:rsidRDefault="00376698" w:rsidP="003017B6">
      <w:pPr>
        <w:pStyle w:val="a3"/>
        <w:rPr>
          <w:lang w:eastAsia="zh-CN"/>
        </w:rPr>
      </w:pPr>
    </w:p>
    <w:p w14:paraId="3B52C773" w14:textId="46FDE58A" w:rsidR="00376698" w:rsidRPr="00150F6F" w:rsidRDefault="00376698" w:rsidP="003017B6">
      <w:pPr>
        <w:pStyle w:val="a3"/>
        <w:rPr>
          <w:b/>
          <w:lang w:eastAsia="zh-CN"/>
        </w:rPr>
      </w:pPr>
      <w:r w:rsidRPr="00150F6F">
        <w:rPr>
          <w:rFonts w:hint="eastAsia"/>
          <w:b/>
          <w:lang w:eastAsia="zh-CN"/>
        </w:rPr>
        <w:t xml:space="preserve">Assumptions </w:t>
      </w:r>
      <w:r w:rsidR="000533D3">
        <w:rPr>
          <w:rFonts w:hint="eastAsia"/>
          <w:b/>
          <w:lang w:eastAsia="zh-CN"/>
        </w:rPr>
        <w:t>and Checking</w:t>
      </w:r>
      <w:r w:rsidRPr="00150F6F">
        <w:rPr>
          <w:rFonts w:hint="eastAsia"/>
          <w:b/>
          <w:lang w:eastAsia="zh-CN"/>
        </w:rPr>
        <w:t xml:space="preserve">: </w:t>
      </w:r>
    </w:p>
    <w:p w14:paraId="71BA566C" w14:textId="303A2CA2" w:rsidR="00376698" w:rsidRDefault="00376698" w:rsidP="00376698">
      <w:pPr>
        <w:pStyle w:val="a3"/>
        <w:numPr>
          <w:ilvl w:val="0"/>
          <w:numId w:val="4"/>
        </w:numPr>
        <w:rPr>
          <w:lang w:eastAsia="zh-CN"/>
        </w:rPr>
      </w:pPr>
      <w:r>
        <w:rPr>
          <w:lang w:eastAsia="zh-CN"/>
        </w:rPr>
        <w:t xml:space="preserve">Sample is normally distributed: </w:t>
      </w:r>
      <w:proofErr w:type="spellStart"/>
      <w:r>
        <w:rPr>
          <w:lang w:eastAsia="zh-CN"/>
        </w:rPr>
        <w:t>shapiro</w:t>
      </w:r>
      <w:proofErr w:type="spellEnd"/>
      <w:r>
        <w:rPr>
          <w:lang w:eastAsia="zh-CN"/>
        </w:rPr>
        <w:t xml:space="preserve"> test can be used</w:t>
      </w:r>
      <w:r w:rsidR="00D76A9F">
        <w:rPr>
          <w:rFonts w:hint="eastAsia"/>
          <w:lang w:eastAsia="zh-CN"/>
        </w:rPr>
        <w:t xml:space="preserve"> to check normality</w:t>
      </w:r>
    </w:p>
    <w:p w14:paraId="1BF629E9" w14:textId="6A083E5A" w:rsidR="00376DE8" w:rsidRDefault="00376DE8" w:rsidP="00376DE8">
      <w:pPr>
        <w:jc w:val="center"/>
        <w:rPr>
          <w:lang w:eastAsia="zh-CN"/>
        </w:rPr>
      </w:pPr>
      <w:r>
        <w:rPr>
          <w:rFonts w:hint="eastAsia"/>
          <w:noProof/>
          <w:lang w:eastAsia="zh-TW"/>
        </w:rPr>
        <w:lastRenderedPageBreak/>
        <w:drawing>
          <wp:inline distT="0" distB="0" distL="0" distR="0" wp14:anchorId="35171DC0" wp14:editId="07FFFC8C">
            <wp:extent cx="2745977" cy="808599"/>
            <wp:effectExtent l="0" t="0" r="0" b="4445"/>
            <wp:docPr id="4" name="Picture 4" descr="Screen%20Shot%202017-04-23%20at%2013.19.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20Shot%202017-04-23%20at%2013.19.3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82366" cy="819314"/>
                    </a:xfrm>
                    <a:prstGeom prst="rect">
                      <a:avLst/>
                    </a:prstGeom>
                    <a:noFill/>
                    <a:ln>
                      <a:noFill/>
                    </a:ln>
                  </pic:spPr>
                </pic:pic>
              </a:graphicData>
            </a:graphic>
          </wp:inline>
        </w:drawing>
      </w:r>
    </w:p>
    <w:p w14:paraId="02883C96" w14:textId="755C4817" w:rsidR="00376DE8" w:rsidRDefault="00376DE8" w:rsidP="00376DE8">
      <w:pPr>
        <w:ind w:left="1080"/>
        <w:rPr>
          <w:lang w:eastAsia="zh-CN"/>
        </w:rPr>
      </w:pPr>
      <w:r>
        <w:rPr>
          <w:rFonts w:hint="eastAsia"/>
          <w:lang w:eastAsia="zh-CN"/>
        </w:rPr>
        <w:t>p-value is 0.01248, smaller than 0.05, so sample is not normally distributed.</w:t>
      </w:r>
    </w:p>
    <w:p w14:paraId="7731F23F" w14:textId="77777777" w:rsidR="00376DE8" w:rsidRDefault="00376DE8" w:rsidP="00376DE8">
      <w:pPr>
        <w:ind w:firstLine="1170"/>
        <w:rPr>
          <w:lang w:eastAsia="zh-CN"/>
        </w:rPr>
      </w:pPr>
    </w:p>
    <w:p w14:paraId="7AC99715" w14:textId="105E0C80" w:rsidR="00376698" w:rsidRDefault="00376698" w:rsidP="00376698">
      <w:pPr>
        <w:pStyle w:val="a3"/>
        <w:numPr>
          <w:ilvl w:val="0"/>
          <w:numId w:val="4"/>
        </w:numPr>
        <w:rPr>
          <w:lang w:eastAsia="zh-CN"/>
        </w:rPr>
      </w:pPr>
      <w:r>
        <w:rPr>
          <w:lang w:eastAsia="zh-CN"/>
        </w:rPr>
        <w:t>V</w:t>
      </w:r>
      <w:r>
        <w:rPr>
          <w:rFonts w:hint="eastAsia"/>
          <w:lang w:eastAsia="zh-CN"/>
        </w:rPr>
        <w:t xml:space="preserve">ariance between different groups is same: </w:t>
      </w:r>
      <w:r w:rsidR="008F258E">
        <w:rPr>
          <w:rFonts w:hint="eastAsia"/>
          <w:lang w:eastAsia="zh-CN"/>
        </w:rPr>
        <w:t xml:space="preserve">this </w:t>
      </w:r>
      <w:r>
        <w:rPr>
          <w:rFonts w:hint="eastAsia"/>
          <w:lang w:eastAsia="zh-CN"/>
        </w:rPr>
        <w:t xml:space="preserve">can be tested by </w:t>
      </w:r>
      <w:proofErr w:type="spellStart"/>
      <w:r w:rsidR="00376DE8">
        <w:rPr>
          <w:rFonts w:hint="eastAsia"/>
          <w:lang w:eastAsia="zh-CN"/>
        </w:rPr>
        <w:t>Levene</w:t>
      </w:r>
      <w:r w:rsidR="00376DE8">
        <w:rPr>
          <w:lang w:eastAsia="zh-CN"/>
        </w:rPr>
        <w:t>’</w:t>
      </w:r>
      <w:r w:rsidR="00376DE8">
        <w:rPr>
          <w:rFonts w:hint="eastAsia"/>
          <w:lang w:eastAsia="zh-CN"/>
        </w:rPr>
        <w:t>s</w:t>
      </w:r>
      <w:proofErr w:type="spellEnd"/>
      <w:r w:rsidR="00376DE8">
        <w:rPr>
          <w:rFonts w:hint="eastAsia"/>
          <w:lang w:eastAsia="zh-CN"/>
        </w:rPr>
        <w:t xml:space="preserve"> test</w:t>
      </w:r>
      <w:r w:rsidR="008F258E">
        <w:rPr>
          <w:rFonts w:hint="eastAsia"/>
          <w:lang w:eastAsia="zh-CN"/>
        </w:rPr>
        <w:t xml:space="preserve">. </w:t>
      </w:r>
      <w:r w:rsidR="00376DE8">
        <w:rPr>
          <w:rFonts w:hint="eastAsia"/>
          <w:lang w:eastAsia="zh-CN"/>
        </w:rPr>
        <w:t xml:space="preserve"> </w:t>
      </w:r>
    </w:p>
    <w:p w14:paraId="4A005089" w14:textId="00DA6AF9" w:rsidR="00376DE8" w:rsidRDefault="00BB5893" w:rsidP="00BB5893">
      <w:pPr>
        <w:pStyle w:val="a3"/>
        <w:ind w:left="1080"/>
        <w:jc w:val="center"/>
        <w:rPr>
          <w:lang w:eastAsia="zh-CN"/>
        </w:rPr>
      </w:pPr>
      <w:r>
        <w:rPr>
          <w:rFonts w:hint="eastAsia"/>
          <w:noProof/>
          <w:lang w:eastAsia="zh-TW"/>
        </w:rPr>
        <w:drawing>
          <wp:inline distT="0" distB="0" distL="0" distR="0" wp14:anchorId="6332065F" wp14:editId="0081710B">
            <wp:extent cx="5486400" cy="774700"/>
            <wp:effectExtent l="0" t="0" r="0" b="12700"/>
            <wp:docPr id="5" name="Picture 5" descr="Screen%20Shot%202017-04-23%20at%2013.23.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20Shot%202017-04-23%20at%2013.23.4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774700"/>
                    </a:xfrm>
                    <a:prstGeom prst="rect">
                      <a:avLst/>
                    </a:prstGeom>
                    <a:noFill/>
                    <a:ln>
                      <a:noFill/>
                    </a:ln>
                  </pic:spPr>
                </pic:pic>
              </a:graphicData>
            </a:graphic>
          </wp:inline>
        </w:drawing>
      </w:r>
    </w:p>
    <w:p w14:paraId="564679DF" w14:textId="3D270407" w:rsidR="00BB5893" w:rsidRDefault="00BB5893" w:rsidP="00BB5893">
      <w:pPr>
        <w:pStyle w:val="a3"/>
        <w:ind w:left="1080"/>
        <w:rPr>
          <w:lang w:eastAsia="zh-CN"/>
        </w:rPr>
      </w:pPr>
      <w:r>
        <w:rPr>
          <w:rFonts w:hint="eastAsia"/>
          <w:lang w:eastAsia="zh-CN"/>
        </w:rPr>
        <w:t xml:space="preserve">Since the p-value is equal to 0.5170&gt;0.05, so the variance of different groups </w:t>
      </w:r>
      <w:r w:rsidR="007746E8">
        <w:rPr>
          <w:lang w:eastAsia="zh-CN"/>
        </w:rPr>
        <w:t>is</w:t>
      </w:r>
      <w:r>
        <w:rPr>
          <w:rFonts w:hint="eastAsia"/>
          <w:lang w:eastAsia="zh-CN"/>
        </w:rPr>
        <w:t xml:space="preserve"> equal to each other.</w:t>
      </w:r>
    </w:p>
    <w:p w14:paraId="52274D87" w14:textId="48D60A96" w:rsidR="00376DE8" w:rsidRDefault="00376DE8" w:rsidP="00376DE8">
      <w:pPr>
        <w:pStyle w:val="a3"/>
        <w:ind w:left="1080"/>
        <w:rPr>
          <w:lang w:eastAsia="zh-CN"/>
        </w:rPr>
      </w:pPr>
      <w:r>
        <w:rPr>
          <w:rFonts w:hint="eastAsia"/>
          <w:lang w:eastAsia="zh-CN"/>
        </w:rPr>
        <w:t xml:space="preserve"> </w:t>
      </w:r>
    </w:p>
    <w:p w14:paraId="512DDB51" w14:textId="2D4130CB" w:rsidR="00150F6F" w:rsidRDefault="00376698" w:rsidP="00150F6F">
      <w:pPr>
        <w:pStyle w:val="a3"/>
        <w:numPr>
          <w:ilvl w:val="0"/>
          <w:numId w:val="4"/>
        </w:numPr>
        <w:rPr>
          <w:lang w:eastAsia="zh-CN"/>
        </w:rPr>
      </w:pPr>
      <w:r>
        <w:rPr>
          <w:lang w:eastAsia="zh-CN"/>
        </w:rPr>
        <w:t>S</w:t>
      </w:r>
      <w:r>
        <w:rPr>
          <w:rFonts w:hint="eastAsia"/>
          <w:lang w:eastAsia="zh-CN"/>
        </w:rPr>
        <w:t xml:space="preserve">amples are </w:t>
      </w:r>
      <w:r w:rsidR="00D76A9F">
        <w:rPr>
          <w:rFonts w:hint="eastAsia"/>
          <w:lang w:eastAsia="zh-CN"/>
        </w:rPr>
        <w:t xml:space="preserve">independent: I assume each observation is dependent with each other </w:t>
      </w:r>
    </w:p>
    <w:p w14:paraId="5B7392CC" w14:textId="77777777" w:rsidR="00150F6F" w:rsidRDefault="00150F6F" w:rsidP="00150F6F">
      <w:pPr>
        <w:ind w:left="720"/>
        <w:rPr>
          <w:lang w:eastAsia="zh-CN"/>
        </w:rPr>
      </w:pPr>
    </w:p>
    <w:p w14:paraId="7CB68052" w14:textId="77777777" w:rsidR="00BB5893" w:rsidRPr="00BB5893" w:rsidRDefault="00150F6F" w:rsidP="00150F6F">
      <w:pPr>
        <w:ind w:left="720"/>
        <w:rPr>
          <w:b/>
          <w:lang w:eastAsia="zh-CN"/>
        </w:rPr>
      </w:pPr>
      <w:r w:rsidRPr="00BB5893">
        <w:rPr>
          <w:rFonts w:hint="eastAsia"/>
          <w:b/>
          <w:lang w:eastAsia="zh-CN"/>
        </w:rPr>
        <w:t xml:space="preserve">Results of test: </w:t>
      </w:r>
    </w:p>
    <w:p w14:paraId="7CAA9931" w14:textId="030E8A6F" w:rsidR="00150F6F" w:rsidRDefault="00BB5893" w:rsidP="00150F6F">
      <w:pPr>
        <w:ind w:left="720"/>
        <w:rPr>
          <w:lang w:eastAsia="zh-CN"/>
        </w:rPr>
      </w:pPr>
      <w:r>
        <w:rPr>
          <w:rFonts w:hint="eastAsia"/>
          <w:lang w:eastAsia="zh-CN"/>
        </w:rPr>
        <w:t xml:space="preserve">since the variance is equal, but data is not normally distributed, I use </w:t>
      </w:r>
      <w:proofErr w:type="spellStart"/>
      <w:r>
        <w:rPr>
          <w:rFonts w:hint="eastAsia"/>
          <w:lang w:eastAsia="zh-CN"/>
        </w:rPr>
        <w:t>Kruskal</w:t>
      </w:r>
      <w:proofErr w:type="spellEnd"/>
      <w:r w:rsidR="00943FD6">
        <w:rPr>
          <w:rFonts w:hint="eastAsia"/>
          <w:lang w:eastAsia="zh-CN"/>
        </w:rPr>
        <w:t>-Wallis</w:t>
      </w:r>
      <w:r>
        <w:rPr>
          <w:rFonts w:hint="eastAsia"/>
          <w:lang w:eastAsia="zh-CN"/>
        </w:rPr>
        <w:t xml:space="preserve"> test. </w:t>
      </w:r>
    </w:p>
    <w:p w14:paraId="5934475A" w14:textId="79FCF869" w:rsidR="00BB5893" w:rsidRDefault="00BB5893" w:rsidP="00150F6F">
      <w:pPr>
        <w:ind w:left="720"/>
        <w:rPr>
          <w:lang w:eastAsia="zh-CN"/>
        </w:rPr>
      </w:pPr>
      <w:r>
        <w:rPr>
          <w:rFonts w:hint="eastAsia"/>
          <w:noProof/>
          <w:lang w:eastAsia="zh-TW"/>
        </w:rPr>
        <w:drawing>
          <wp:inline distT="0" distB="0" distL="0" distR="0" wp14:anchorId="02D54E31" wp14:editId="52BB6420">
            <wp:extent cx="5486400" cy="1015365"/>
            <wp:effectExtent l="0" t="0" r="0" b="635"/>
            <wp:docPr id="6" name="Picture 6" descr="Screen%20Shot%202017-04-23%20at%2013.25.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20Shot%202017-04-23%20at%2013.25.46.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1015365"/>
                    </a:xfrm>
                    <a:prstGeom prst="rect">
                      <a:avLst/>
                    </a:prstGeom>
                    <a:noFill/>
                    <a:ln>
                      <a:noFill/>
                    </a:ln>
                  </pic:spPr>
                </pic:pic>
              </a:graphicData>
            </a:graphic>
          </wp:inline>
        </w:drawing>
      </w:r>
    </w:p>
    <w:p w14:paraId="78D2DDB6" w14:textId="3386E380" w:rsidR="00BB5893" w:rsidRDefault="00BB5893" w:rsidP="00150F6F">
      <w:pPr>
        <w:ind w:left="720"/>
        <w:rPr>
          <w:lang w:eastAsia="zh-CN"/>
        </w:rPr>
      </w:pPr>
      <w:r>
        <w:rPr>
          <w:rFonts w:hint="eastAsia"/>
          <w:lang w:eastAsia="zh-CN"/>
        </w:rPr>
        <w:t>p-value is 3.841e-11 &lt;0.05, so at least one region</w:t>
      </w:r>
      <w:r>
        <w:rPr>
          <w:lang w:eastAsia="zh-CN"/>
        </w:rPr>
        <w:t>’</w:t>
      </w:r>
      <w:r>
        <w:rPr>
          <w:rFonts w:hint="eastAsia"/>
          <w:lang w:eastAsia="zh-CN"/>
        </w:rPr>
        <w:t xml:space="preserve">s happiness is significantly different with other regions. </w:t>
      </w:r>
    </w:p>
    <w:p w14:paraId="032B9F92" w14:textId="77777777" w:rsidR="00E739E9" w:rsidRDefault="00E739E9" w:rsidP="00E739E9">
      <w:pPr>
        <w:rPr>
          <w:lang w:eastAsia="zh-CN"/>
        </w:rPr>
      </w:pPr>
    </w:p>
    <w:p w14:paraId="3B9553B2" w14:textId="1B36D764" w:rsidR="00E739E9" w:rsidRPr="000533D3" w:rsidRDefault="00D37965" w:rsidP="00E739E9">
      <w:pPr>
        <w:pStyle w:val="a3"/>
        <w:numPr>
          <w:ilvl w:val="0"/>
          <w:numId w:val="2"/>
        </w:numPr>
        <w:rPr>
          <w:color w:val="365F91" w:themeColor="accent1" w:themeShade="BF"/>
        </w:rPr>
      </w:pPr>
      <w:r w:rsidRPr="000533D3">
        <w:rPr>
          <w:color w:val="365F91" w:themeColor="accent1" w:themeShade="BF"/>
        </w:rPr>
        <w:t xml:space="preserve">What factors are significantly associated with a country’s corruption levels (Corruption)? Choose three continuous </w:t>
      </w:r>
      <w:r w:rsidR="00144D25" w:rsidRPr="000533D3">
        <w:rPr>
          <w:color w:val="365F91" w:themeColor="accent1" w:themeShade="BF"/>
        </w:rPr>
        <w:t xml:space="preserve">independent </w:t>
      </w:r>
      <w:r w:rsidRPr="000533D3">
        <w:rPr>
          <w:color w:val="365F91" w:themeColor="accent1" w:themeShade="BF"/>
        </w:rPr>
        <w:t>variables to include in your model</w:t>
      </w:r>
      <w:r w:rsidR="00CD1663" w:rsidRPr="000533D3">
        <w:rPr>
          <w:color w:val="365F91" w:themeColor="accent1" w:themeShade="BF"/>
        </w:rPr>
        <w:t xml:space="preserve">. </w:t>
      </w:r>
      <w:r w:rsidR="00646D77" w:rsidRPr="000533D3">
        <w:rPr>
          <w:b/>
          <w:color w:val="365F91" w:themeColor="accent1" w:themeShade="BF"/>
        </w:rPr>
        <w:t>H</w:t>
      </w:r>
      <w:r w:rsidR="00CD1663" w:rsidRPr="000533D3">
        <w:rPr>
          <w:b/>
          <w:color w:val="365F91" w:themeColor="accent1" w:themeShade="BF"/>
        </w:rPr>
        <w:t>appy</w:t>
      </w:r>
    </w:p>
    <w:p w14:paraId="3380E272" w14:textId="77777777" w:rsidR="00646D77" w:rsidRDefault="00646D77" w:rsidP="00646D77">
      <w:pPr>
        <w:pStyle w:val="a3"/>
        <w:rPr>
          <w:b/>
          <w:lang w:eastAsia="zh-CN"/>
        </w:rPr>
      </w:pPr>
    </w:p>
    <w:p w14:paraId="21F1E0AF" w14:textId="62B8DD71" w:rsidR="00646D77" w:rsidRDefault="000533D3" w:rsidP="00646D77">
      <w:pPr>
        <w:pStyle w:val="a3"/>
        <w:rPr>
          <w:lang w:eastAsia="zh-CN"/>
        </w:rPr>
      </w:pPr>
      <w:r>
        <w:rPr>
          <w:rFonts w:hint="eastAsia"/>
          <w:lang w:eastAsia="zh-CN"/>
        </w:rPr>
        <w:t>Corrupt</w:t>
      </w:r>
      <w:r w:rsidR="00E80F12">
        <w:rPr>
          <w:rFonts w:hint="eastAsia"/>
          <w:lang w:eastAsia="zh-CN"/>
        </w:rPr>
        <w:t>ion, GDP, Family, and Freedom</w:t>
      </w:r>
      <w:r>
        <w:rPr>
          <w:rFonts w:hint="eastAsia"/>
          <w:lang w:eastAsia="zh-CN"/>
        </w:rPr>
        <w:t xml:space="preserve"> are all continuous variables, so I will use </w:t>
      </w:r>
      <w:proofErr w:type="spellStart"/>
      <w:r w:rsidR="00943FD6">
        <w:rPr>
          <w:rFonts w:hint="eastAsia"/>
          <w:lang w:eastAsia="zh-CN"/>
        </w:rPr>
        <w:t>muti</w:t>
      </w:r>
      <w:proofErr w:type="spellEnd"/>
      <w:r w:rsidR="00943FD6">
        <w:rPr>
          <w:rFonts w:hint="eastAsia"/>
          <w:lang w:eastAsia="zh-CN"/>
        </w:rPr>
        <w:t>-</w:t>
      </w:r>
      <w:r>
        <w:rPr>
          <w:rFonts w:hint="eastAsia"/>
          <w:lang w:eastAsia="zh-CN"/>
        </w:rPr>
        <w:t xml:space="preserve">linear regression. </w:t>
      </w:r>
    </w:p>
    <w:p w14:paraId="4835E73B" w14:textId="77777777" w:rsidR="000533D3" w:rsidRDefault="000533D3" w:rsidP="00646D77">
      <w:pPr>
        <w:pStyle w:val="a3"/>
        <w:rPr>
          <w:lang w:eastAsia="zh-CN"/>
        </w:rPr>
      </w:pPr>
    </w:p>
    <w:p w14:paraId="0207B080" w14:textId="7C0AD8DE" w:rsidR="000533D3" w:rsidRPr="000533D3" w:rsidRDefault="000533D3" w:rsidP="00646D77">
      <w:pPr>
        <w:pStyle w:val="a3"/>
        <w:rPr>
          <w:b/>
          <w:lang w:eastAsia="zh-CN"/>
        </w:rPr>
      </w:pPr>
      <w:r w:rsidRPr="000533D3">
        <w:rPr>
          <w:rFonts w:hint="eastAsia"/>
          <w:b/>
          <w:lang w:eastAsia="zh-CN"/>
        </w:rPr>
        <w:t xml:space="preserve">Hypothesis: </w:t>
      </w:r>
    </w:p>
    <w:p w14:paraId="472EA999" w14:textId="47296E03" w:rsidR="000533D3" w:rsidRDefault="000533D3" w:rsidP="00646D77">
      <w:pPr>
        <w:pStyle w:val="a3"/>
        <w:rPr>
          <w:lang w:eastAsia="zh-CN"/>
        </w:rPr>
      </w:pPr>
      <w:r>
        <w:rPr>
          <w:rFonts w:hint="eastAsia"/>
          <w:lang w:eastAsia="zh-CN"/>
        </w:rPr>
        <w:t>Nul</w:t>
      </w:r>
      <w:r w:rsidR="00E80F12">
        <w:rPr>
          <w:rFonts w:hint="eastAsia"/>
          <w:lang w:eastAsia="zh-CN"/>
        </w:rPr>
        <w:t>l Hypothesis: Family, Freedom</w:t>
      </w:r>
      <w:r>
        <w:rPr>
          <w:rFonts w:hint="eastAsia"/>
          <w:lang w:eastAsia="zh-CN"/>
        </w:rPr>
        <w:t>, and GDP have no effect on Corruption</w:t>
      </w:r>
    </w:p>
    <w:p w14:paraId="69D4B0B9" w14:textId="6D97D253" w:rsidR="000533D3" w:rsidRDefault="000533D3" w:rsidP="00646D77">
      <w:pPr>
        <w:pStyle w:val="a3"/>
        <w:rPr>
          <w:lang w:eastAsia="zh-CN"/>
        </w:rPr>
      </w:pPr>
      <w:r>
        <w:rPr>
          <w:rFonts w:hint="eastAsia"/>
          <w:lang w:eastAsia="zh-CN"/>
        </w:rPr>
        <w:t>Alternativ</w:t>
      </w:r>
      <w:r w:rsidR="00E80F12">
        <w:rPr>
          <w:rFonts w:hint="eastAsia"/>
          <w:lang w:eastAsia="zh-CN"/>
        </w:rPr>
        <w:t>e Hypothesis: Family, Freedom</w:t>
      </w:r>
      <w:r>
        <w:rPr>
          <w:rFonts w:hint="eastAsia"/>
          <w:lang w:eastAsia="zh-CN"/>
        </w:rPr>
        <w:t xml:space="preserve"> and GDP have </w:t>
      </w:r>
      <w:r w:rsidR="00943FD6">
        <w:rPr>
          <w:rFonts w:hint="eastAsia"/>
          <w:lang w:eastAsia="zh-CN"/>
        </w:rPr>
        <w:t xml:space="preserve">significant </w:t>
      </w:r>
      <w:r>
        <w:rPr>
          <w:rFonts w:hint="eastAsia"/>
          <w:lang w:eastAsia="zh-CN"/>
        </w:rPr>
        <w:t>effect on Corruption.</w:t>
      </w:r>
    </w:p>
    <w:p w14:paraId="6E46E11D" w14:textId="77777777" w:rsidR="000533D3" w:rsidRDefault="000533D3" w:rsidP="00646D77">
      <w:pPr>
        <w:pStyle w:val="a3"/>
        <w:rPr>
          <w:lang w:eastAsia="zh-CN"/>
        </w:rPr>
      </w:pPr>
    </w:p>
    <w:p w14:paraId="49196A23" w14:textId="7B35B5BA" w:rsidR="000533D3" w:rsidRDefault="000533D3" w:rsidP="00646D77">
      <w:pPr>
        <w:pStyle w:val="a3"/>
        <w:rPr>
          <w:lang w:eastAsia="zh-CN"/>
        </w:rPr>
      </w:pPr>
      <w:r w:rsidRPr="000533D3">
        <w:rPr>
          <w:rFonts w:hint="eastAsia"/>
          <w:b/>
          <w:lang w:eastAsia="zh-CN"/>
        </w:rPr>
        <w:t xml:space="preserve">Assumptions and </w:t>
      </w:r>
      <w:r>
        <w:rPr>
          <w:rFonts w:hint="eastAsia"/>
          <w:b/>
          <w:lang w:eastAsia="zh-CN"/>
        </w:rPr>
        <w:t>C</w:t>
      </w:r>
      <w:r w:rsidRPr="000533D3">
        <w:rPr>
          <w:rFonts w:hint="eastAsia"/>
          <w:b/>
          <w:lang w:eastAsia="zh-CN"/>
        </w:rPr>
        <w:t>hecking</w:t>
      </w:r>
      <w:r>
        <w:rPr>
          <w:rFonts w:hint="eastAsia"/>
          <w:lang w:eastAsia="zh-CN"/>
        </w:rPr>
        <w:t>:</w:t>
      </w:r>
    </w:p>
    <w:p w14:paraId="6CF95EC9" w14:textId="6E16AFAB" w:rsidR="000533D3" w:rsidRDefault="003317FA" w:rsidP="000533D3">
      <w:pPr>
        <w:pStyle w:val="a3"/>
        <w:numPr>
          <w:ilvl w:val="0"/>
          <w:numId w:val="5"/>
        </w:numPr>
        <w:rPr>
          <w:lang w:eastAsia="zh-CN"/>
        </w:rPr>
      </w:pPr>
      <w:r>
        <w:rPr>
          <w:rFonts w:hint="eastAsia"/>
          <w:lang w:eastAsia="zh-CN"/>
        </w:rPr>
        <w:lastRenderedPageBreak/>
        <w:t>Samples are randomly selected</w:t>
      </w:r>
      <w:r w:rsidR="006E47F1">
        <w:rPr>
          <w:rFonts w:hint="eastAsia"/>
          <w:lang w:eastAsia="zh-CN"/>
        </w:rPr>
        <w:t xml:space="preserve"> from population</w:t>
      </w:r>
      <w:r>
        <w:rPr>
          <w:lang w:eastAsia="zh-CN"/>
        </w:rPr>
        <w:t xml:space="preserve">: I assume </w:t>
      </w:r>
      <w:r>
        <w:rPr>
          <w:rFonts w:hint="eastAsia"/>
          <w:lang w:eastAsia="zh-CN"/>
        </w:rPr>
        <w:t>data is selected randomly</w:t>
      </w:r>
      <w:r w:rsidR="006E47F1">
        <w:rPr>
          <w:rFonts w:hint="eastAsia"/>
          <w:lang w:eastAsia="zh-CN"/>
        </w:rPr>
        <w:t xml:space="preserve">. </w:t>
      </w:r>
    </w:p>
    <w:p w14:paraId="590FB88C" w14:textId="3AEC8902" w:rsidR="003317FA" w:rsidRDefault="003317FA" w:rsidP="000533D3">
      <w:pPr>
        <w:pStyle w:val="a3"/>
        <w:numPr>
          <w:ilvl w:val="0"/>
          <w:numId w:val="5"/>
        </w:numPr>
        <w:rPr>
          <w:lang w:eastAsia="zh-CN"/>
        </w:rPr>
      </w:pPr>
      <w:r>
        <w:rPr>
          <w:rFonts w:hint="eastAsia"/>
          <w:lang w:eastAsia="zh-CN"/>
        </w:rPr>
        <w:t>Observations are sampled independently: I also assume observations are sampled independently in this question.</w:t>
      </w:r>
    </w:p>
    <w:p w14:paraId="4D330FA8" w14:textId="7B6A6DE0" w:rsidR="003317FA" w:rsidRDefault="003317FA" w:rsidP="000533D3">
      <w:pPr>
        <w:pStyle w:val="a3"/>
        <w:numPr>
          <w:ilvl w:val="0"/>
          <w:numId w:val="5"/>
        </w:numPr>
        <w:rPr>
          <w:lang w:eastAsia="zh-CN"/>
        </w:rPr>
      </w:pPr>
      <w:r>
        <w:rPr>
          <w:rFonts w:hint="eastAsia"/>
          <w:lang w:eastAsia="zh-CN"/>
        </w:rPr>
        <w:t>There is a linear relationship between dependent variable and independent variables:</w:t>
      </w:r>
    </w:p>
    <w:p w14:paraId="3D061DEA" w14:textId="648FA302" w:rsidR="003317FA" w:rsidRDefault="00B71068" w:rsidP="003317FA">
      <w:pPr>
        <w:pStyle w:val="a3"/>
        <w:ind w:left="1080"/>
        <w:rPr>
          <w:lang w:eastAsia="zh-CN"/>
        </w:rPr>
      </w:pPr>
      <w:r>
        <w:rPr>
          <w:rFonts w:hint="eastAsia"/>
          <w:noProof/>
          <w:lang w:eastAsia="zh-TW"/>
        </w:rPr>
        <w:drawing>
          <wp:inline distT="0" distB="0" distL="0" distR="0" wp14:anchorId="03031C6A" wp14:editId="756D6D99">
            <wp:extent cx="3424792" cy="2707920"/>
            <wp:effectExtent l="0" t="0" r="4445" b="10160"/>
            <wp:docPr id="7" name="Picture 7" descr="Rplot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plot0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38359" cy="2718647"/>
                    </a:xfrm>
                    <a:prstGeom prst="rect">
                      <a:avLst/>
                    </a:prstGeom>
                    <a:noFill/>
                    <a:ln>
                      <a:noFill/>
                    </a:ln>
                  </pic:spPr>
                </pic:pic>
              </a:graphicData>
            </a:graphic>
          </wp:inline>
        </w:drawing>
      </w:r>
    </w:p>
    <w:p w14:paraId="021279AD" w14:textId="77777777" w:rsidR="001A7C36" w:rsidRDefault="001A7C36" w:rsidP="003317FA">
      <w:pPr>
        <w:pStyle w:val="a3"/>
        <w:ind w:left="1080"/>
        <w:rPr>
          <w:lang w:eastAsia="zh-CN"/>
        </w:rPr>
      </w:pPr>
    </w:p>
    <w:p w14:paraId="60F3A092" w14:textId="6A36251D" w:rsidR="00B71068" w:rsidRDefault="001A7C36" w:rsidP="003317FA">
      <w:pPr>
        <w:pStyle w:val="a3"/>
        <w:ind w:left="1080"/>
        <w:rPr>
          <w:lang w:eastAsia="zh-CN"/>
        </w:rPr>
      </w:pPr>
      <w:r>
        <w:rPr>
          <w:rFonts w:hint="eastAsia"/>
          <w:noProof/>
          <w:lang w:eastAsia="zh-TW"/>
        </w:rPr>
        <w:drawing>
          <wp:inline distT="0" distB="0" distL="0" distR="0" wp14:anchorId="56CE7684" wp14:editId="3A05376E">
            <wp:extent cx="3422022" cy="793755"/>
            <wp:effectExtent l="0" t="0" r="6985" b="0"/>
            <wp:docPr id="9" name="Picture 9" descr="Screen%20Shot%202017-04-23%20at%2013.45.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reen%20Shot%202017-04-23%20at%2013.45.35.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73575" cy="805713"/>
                    </a:xfrm>
                    <a:prstGeom prst="rect">
                      <a:avLst/>
                    </a:prstGeom>
                    <a:noFill/>
                    <a:ln>
                      <a:noFill/>
                    </a:ln>
                  </pic:spPr>
                </pic:pic>
              </a:graphicData>
            </a:graphic>
          </wp:inline>
        </w:drawing>
      </w:r>
    </w:p>
    <w:p w14:paraId="0BCC9720" w14:textId="77777777" w:rsidR="001A7C36" w:rsidRDefault="001A7C36" w:rsidP="003317FA">
      <w:pPr>
        <w:pStyle w:val="a3"/>
        <w:ind w:left="1080"/>
        <w:rPr>
          <w:lang w:eastAsia="zh-CN"/>
        </w:rPr>
      </w:pPr>
    </w:p>
    <w:p w14:paraId="4C7A8598" w14:textId="77777777" w:rsidR="00EA0B15" w:rsidRDefault="00EA0B15" w:rsidP="003317FA">
      <w:pPr>
        <w:pStyle w:val="a3"/>
        <w:ind w:left="1080"/>
        <w:rPr>
          <w:lang w:eastAsia="zh-CN"/>
        </w:rPr>
      </w:pPr>
    </w:p>
    <w:p w14:paraId="42CE62A5" w14:textId="59C2D161" w:rsidR="001A7C36" w:rsidRDefault="001A7C36" w:rsidP="003317FA">
      <w:pPr>
        <w:pStyle w:val="a3"/>
        <w:ind w:left="1080"/>
        <w:rPr>
          <w:lang w:eastAsia="zh-CN"/>
        </w:rPr>
      </w:pPr>
      <w:r>
        <w:rPr>
          <w:rFonts w:hint="eastAsia"/>
          <w:lang w:eastAsia="zh-CN"/>
        </w:rPr>
        <w:t>From the result of correlation, we can assume Corruption has linear relationship with each of these three independent variables.</w:t>
      </w:r>
    </w:p>
    <w:p w14:paraId="4A98DB97" w14:textId="46EA41BA" w:rsidR="001A7C36" w:rsidRDefault="001A7C36" w:rsidP="001A7C36">
      <w:pPr>
        <w:pStyle w:val="a3"/>
        <w:numPr>
          <w:ilvl w:val="0"/>
          <w:numId w:val="5"/>
        </w:numPr>
        <w:rPr>
          <w:lang w:eastAsia="zh-CN"/>
        </w:rPr>
      </w:pPr>
      <w:r>
        <w:rPr>
          <w:lang w:eastAsia="zh-CN"/>
        </w:rPr>
        <w:t>D</w:t>
      </w:r>
      <w:r>
        <w:rPr>
          <w:rFonts w:hint="eastAsia"/>
          <w:lang w:eastAsia="zh-CN"/>
        </w:rPr>
        <w:t>ependent variable is normally distributed</w:t>
      </w:r>
    </w:p>
    <w:p w14:paraId="6CDBCA3C" w14:textId="513F8D76" w:rsidR="001A7C36" w:rsidRDefault="00985FC4" w:rsidP="001A7C36">
      <w:pPr>
        <w:pStyle w:val="a3"/>
        <w:ind w:left="1080"/>
        <w:rPr>
          <w:lang w:eastAsia="zh-CN"/>
        </w:rPr>
      </w:pPr>
      <w:r>
        <w:rPr>
          <w:rFonts w:hint="eastAsia"/>
          <w:noProof/>
          <w:lang w:eastAsia="zh-TW"/>
        </w:rPr>
        <w:drawing>
          <wp:inline distT="0" distB="0" distL="0" distR="0" wp14:anchorId="725D6CC0" wp14:editId="25F20646">
            <wp:extent cx="2281538" cy="1803970"/>
            <wp:effectExtent l="0" t="0" r="5080" b="0"/>
            <wp:docPr id="10" name="Picture 10" descr="Rplot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plot0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03513" cy="1821345"/>
                    </a:xfrm>
                    <a:prstGeom prst="rect">
                      <a:avLst/>
                    </a:prstGeom>
                    <a:noFill/>
                    <a:ln>
                      <a:noFill/>
                    </a:ln>
                  </pic:spPr>
                </pic:pic>
              </a:graphicData>
            </a:graphic>
          </wp:inline>
        </w:drawing>
      </w:r>
      <w:r w:rsidR="00AA761F">
        <w:rPr>
          <w:rFonts w:hint="eastAsia"/>
          <w:noProof/>
          <w:lang w:eastAsia="zh-TW"/>
        </w:rPr>
        <w:drawing>
          <wp:inline distT="0" distB="0" distL="0" distR="0" wp14:anchorId="0E22CDFF" wp14:editId="68457937">
            <wp:extent cx="1762546" cy="531750"/>
            <wp:effectExtent l="0" t="0" r="0" b="1905"/>
            <wp:docPr id="11" name="Picture 11" descr="Screen%20Shot%202017-04-23%20at%2013.49.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creen%20Shot%202017-04-23%20at%2013.49.25.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04141" cy="544299"/>
                    </a:xfrm>
                    <a:prstGeom prst="rect">
                      <a:avLst/>
                    </a:prstGeom>
                    <a:noFill/>
                    <a:ln>
                      <a:noFill/>
                    </a:ln>
                  </pic:spPr>
                </pic:pic>
              </a:graphicData>
            </a:graphic>
          </wp:inline>
        </w:drawing>
      </w:r>
    </w:p>
    <w:p w14:paraId="1E77173A" w14:textId="77777777" w:rsidR="001A7C36" w:rsidRDefault="001A7C36" w:rsidP="001A7C36">
      <w:pPr>
        <w:rPr>
          <w:lang w:eastAsia="zh-CN"/>
        </w:rPr>
      </w:pPr>
    </w:p>
    <w:p w14:paraId="02AB1A61" w14:textId="2337FFC9" w:rsidR="001A7C36" w:rsidRDefault="001A7C36" w:rsidP="003317FA">
      <w:pPr>
        <w:pStyle w:val="a3"/>
        <w:ind w:left="1080"/>
        <w:rPr>
          <w:lang w:eastAsia="zh-CN"/>
        </w:rPr>
      </w:pPr>
    </w:p>
    <w:p w14:paraId="1E74AFF1" w14:textId="5F435CCD" w:rsidR="00985FC4" w:rsidRDefault="00985FC4" w:rsidP="003317FA">
      <w:pPr>
        <w:pStyle w:val="a3"/>
        <w:ind w:left="1080"/>
        <w:rPr>
          <w:lang w:eastAsia="zh-CN"/>
        </w:rPr>
      </w:pPr>
      <w:r>
        <w:rPr>
          <w:rFonts w:hint="eastAsia"/>
          <w:lang w:eastAsia="zh-CN"/>
        </w:rPr>
        <w:t xml:space="preserve">Both the result of </w:t>
      </w:r>
      <w:proofErr w:type="spellStart"/>
      <w:r>
        <w:rPr>
          <w:rFonts w:hint="eastAsia"/>
          <w:lang w:eastAsia="zh-CN"/>
        </w:rPr>
        <w:t>shapiro</w:t>
      </w:r>
      <w:proofErr w:type="spellEnd"/>
      <w:r>
        <w:rPr>
          <w:rFonts w:hint="eastAsia"/>
          <w:lang w:eastAsia="zh-CN"/>
        </w:rPr>
        <w:t xml:space="preserve"> test and QQ plot show Corruption is not normally distributed. </w:t>
      </w:r>
    </w:p>
    <w:p w14:paraId="44EAD256" w14:textId="77777777" w:rsidR="00985FC4" w:rsidRDefault="00985FC4" w:rsidP="00985FC4">
      <w:pPr>
        <w:rPr>
          <w:b/>
          <w:lang w:eastAsia="zh-CN"/>
        </w:rPr>
      </w:pPr>
    </w:p>
    <w:p w14:paraId="7D8E82F8" w14:textId="5A7490FB" w:rsidR="00985FC4" w:rsidRPr="00985FC4" w:rsidRDefault="00985FC4" w:rsidP="00985FC4">
      <w:pPr>
        <w:ind w:left="720"/>
        <w:rPr>
          <w:lang w:eastAsia="zh-CN"/>
        </w:rPr>
      </w:pPr>
      <w:r w:rsidRPr="00985FC4">
        <w:rPr>
          <w:rFonts w:hint="eastAsia"/>
          <w:b/>
          <w:lang w:eastAsia="zh-CN"/>
        </w:rPr>
        <w:t>Transform data</w:t>
      </w:r>
      <w:r>
        <w:rPr>
          <w:rFonts w:hint="eastAsia"/>
          <w:b/>
          <w:lang w:eastAsia="zh-CN"/>
        </w:rPr>
        <w:t xml:space="preserve"> for linear regression</w:t>
      </w:r>
      <w:r w:rsidRPr="00985FC4">
        <w:rPr>
          <w:rFonts w:hint="eastAsia"/>
          <w:b/>
          <w:lang w:eastAsia="zh-CN"/>
        </w:rPr>
        <w:t>:</w:t>
      </w:r>
      <w:r w:rsidRPr="00985FC4">
        <w:rPr>
          <w:rFonts w:hint="eastAsia"/>
          <w:lang w:eastAsia="zh-CN"/>
        </w:rPr>
        <w:t xml:space="preserve"> </w:t>
      </w:r>
    </w:p>
    <w:p w14:paraId="1AACC721" w14:textId="2E21620A" w:rsidR="00985FC4" w:rsidRDefault="00985FC4" w:rsidP="00985FC4">
      <w:pPr>
        <w:pStyle w:val="a3"/>
        <w:numPr>
          <w:ilvl w:val="0"/>
          <w:numId w:val="6"/>
        </w:numPr>
        <w:rPr>
          <w:lang w:eastAsia="zh-CN"/>
        </w:rPr>
      </w:pPr>
      <w:r>
        <w:rPr>
          <w:lang w:eastAsia="zh-CN"/>
        </w:rPr>
        <w:t>L</w:t>
      </w:r>
      <w:r>
        <w:rPr>
          <w:rFonts w:hint="eastAsia"/>
          <w:lang w:eastAsia="zh-CN"/>
        </w:rPr>
        <w:t xml:space="preserve">og transform data and check the </w:t>
      </w:r>
      <w:r>
        <w:rPr>
          <w:lang w:eastAsia="zh-CN"/>
        </w:rPr>
        <w:t>normality</w:t>
      </w:r>
      <w:r>
        <w:rPr>
          <w:rFonts w:hint="eastAsia"/>
          <w:lang w:eastAsia="zh-CN"/>
        </w:rPr>
        <w:t xml:space="preserve"> of corruption</w:t>
      </w:r>
    </w:p>
    <w:p w14:paraId="6AB89B38" w14:textId="3556E0D0" w:rsidR="00CD1663" w:rsidRDefault="00AA761F" w:rsidP="00AA761F">
      <w:pPr>
        <w:pStyle w:val="a3"/>
        <w:ind w:left="1080"/>
        <w:rPr>
          <w:lang w:eastAsia="zh-CN"/>
        </w:rPr>
      </w:pPr>
      <w:r>
        <w:rPr>
          <w:rFonts w:hint="eastAsia"/>
          <w:noProof/>
          <w:lang w:eastAsia="zh-TW"/>
        </w:rPr>
        <w:drawing>
          <wp:inline distT="0" distB="0" distL="0" distR="0" wp14:anchorId="3E210952" wp14:editId="749327BC">
            <wp:extent cx="2682397" cy="2120922"/>
            <wp:effectExtent l="0" t="0" r="10160" b="0"/>
            <wp:docPr id="12" name="Picture 12" descr="Rplot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plot03.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88982" cy="2126129"/>
                    </a:xfrm>
                    <a:prstGeom prst="rect">
                      <a:avLst/>
                    </a:prstGeom>
                    <a:noFill/>
                    <a:ln>
                      <a:noFill/>
                    </a:ln>
                  </pic:spPr>
                </pic:pic>
              </a:graphicData>
            </a:graphic>
          </wp:inline>
        </w:drawing>
      </w:r>
      <w:r>
        <w:rPr>
          <w:rFonts w:hint="eastAsia"/>
          <w:noProof/>
          <w:lang w:eastAsia="zh-TW"/>
        </w:rPr>
        <w:drawing>
          <wp:inline distT="0" distB="0" distL="0" distR="0" wp14:anchorId="585C4D8E" wp14:editId="0B898242">
            <wp:extent cx="1700448" cy="583726"/>
            <wp:effectExtent l="0" t="0" r="1905" b="635"/>
            <wp:docPr id="13" name="Picture 13" descr="Screen%20Shot%202017-04-23%20at%2013.53.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creen%20Shot%202017-04-23%20at%2013.53.19.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18531" cy="589933"/>
                    </a:xfrm>
                    <a:prstGeom prst="rect">
                      <a:avLst/>
                    </a:prstGeom>
                    <a:noFill/>
                    <a:ln>
                      <a:noFill/>
                    </a:ln>
                  </pic:spPr>
                </pic:pic>
              </a:graphicData>
            </a:graphic>
          </wp:inline>
        </w:drawing>
      </w:r>
    </w:p>
    <w:p w14:paraId="60FB664D" w14:textId="6B3A2C6E" w:rsidR="00AA761F" w:rsidRDefault="00AA761F" w:rsidP="00AA761F">
      <w:pPr>
        <w:pStyle w:val="a3"/>
        <w:ind w:left="1080"/>
        <w:rPr>
          <w:lang w:eastAsia="zh-CN"/>
        </w:rPr>
      </w:pPr>
      <w:r>
        <w:rPr>
          <w:rFonts w:hint="eastAsia"/>
          <w:lang w:eastAsia="zh-CN"/>
        </w:rPr>
        <w:t xml:space="preserve">The QQ plot and </w:t>
      </w:r>
      <w:proofErr w:type="spellStart"/>
      <w:r>
        <w:rPr>
          <w:rFonts w:hint="eastAsia"/>
          <w:lang w:eastAsia="zh-CN"/>
        </w:rPr>
        <w:t>shapiro</w:t>
      </w:r>
      <w:proofErr w:type="spellEnd"/>
      <w:r>
        <w:rPr>
          <w:rFonts w:hint="eastAsia"/>
          <w:lang w:eastAsia="zh-CN"/>
        </w:rPr>
        <w:t xml:space="preserve"> test of log transformed dependent variable is normally distributed.</w:t>
      </w:r>
    </w:p>
    <w:p w14:paraId="5AB2C247" w14:textId="77777777" w:rsidR="005D6E3E" w:rsidRDefault="005D6E3E" w:rsidP="005D6E3E">
      <w:pPr>
        <w:rPr>
          <w:lang w:eastAsia="zh-CN"/>
        </w:rPr>
      </w:pPr>
      <w:r>
        <w:rPr>
          <w:rFonts w:hint="eastAsia"/>
          <w:lang w:eastAsia="zh-CN"/>
        </w:rPr>
        <w:tab/>
      </w:r>
    </w:p>
    <w:p w14:paraId="1A1662EF" w14:textId="30EF7840" w:rsidR="005D6E3E" w:rsidRDefault="005D6E3E" w:rsidP="005D6E3E">
      <w:pPr>
        <w:ind w:firstLine="720"/>
        <w:rPr>
          <w:b/>
          <w:lang w:eastAsia="zh-CN"/>
        </w:rPr>
      </w:pPr>
      <w:r w:rsidRPr="005D6E3E">
        <w:rPr>
          <w:rFonts w:hint="eastAsia"/>
          <w:b/>
          <w:lang w:eastAsia="zh-CN"/>
        </w:rPr>
        <w:t xml:space="preserve">Test </w:t>
      </w:r>
      <w:r w:rsidRPr="005D6E3E">
        <w:rPr>
          <w:b/>
          <w:lang w:eastAsia="zh-CN"/>
        </w:rPr>
        <w:t>Multicollinearity</w:t>
      </w:r>
      <w:r w:rsidRPr="005D6E3E">
        <w:rPr>
          <w:rFonts w:hint="eastAsia"/>
          <w:b/>
          <w:lang w:eastAsia="zh-CN"/>
        </w:rPr>
        <w:t xml:space="preserve"> between independent variables:</w:t>
      </w:r>
    </w:p>
    <w:p w14:paraId="6DE50F4E" w14:textId="13E9654B" w:rsidR="005D6E3E" w:rsidRDefault="005D6E3E" w:rsidP="005D6E3E">
      <w:pPr>
        <w:ind w:firstLine="720"/>
        <w:rPr>
          <w:b/>
          <w:lang w:eastAsia="zh-CN"/>
        </w:rPr>
      </w:pPr>
      <w:r>
        <w:rPr>
          <w:rFonts w:hint="eastAsia"/>
          <w:b/>
          <w:noProof/>
          <w:lang w:eastAsia="zh-TW"/>
        </w:rPr>
        <w:drawing>
          <wp:inline distT="0" distB="0" distL="0" distR="0" wp14:anchorId="325BFFEF" wp14:editId="1DF32544">
            <wp:extent cx="5478780" cy="519430"/>
            <wp:effectExtent l="0" t="0" r="7620" b="0"/>
            <wp:docPr id="14" name="Picture 14" descr="Screen%20Shot%202017-04-23%20at%2013.57.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creen%20Shot%202017-04-23%20at%2013.57.13.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78780" cy="519430"/>
                    </a:xfrm>
                    <a:prstGeom prst="rect">
                      <a:avLst/>
                    </a:prstGeom>
                    <a:noFill/>
                    <a:ln>
                      <a:noFill/>
                    </a:ln>
                  </pic:spPr>
                </pic:pic>
              </a:graphicData>
            </a:graphic>
          </wp:inline>
        </w:drawing>
      </w:r>
    </w:p>
    <w:p w14:paraId="58B5D64B" w14:textId="678F6389" w:rsidR="005D6E3E" w:rsidRDefault="005D6E3E" w:rsidP="005D6E3E">
      <w:pPr>
        <w:ind w:left="720"/>
        <w:rPr>
          <w:lang w:eastAsia="zh-CN"/>
        </w:rPr>
      </w:pPr>
      <w:r w:rsidRPr="005D6E3E">
        <w:rPr>
          <w:rFonts w:hint="eastAsia"/>
          <w:lang w:eastAsia="zh-CN"/>
        </w:rPr>
        <w:t xml:space="preserve">Since </w:t>
      </w:r>
      <w:r>
        <w:rPr>
          <w:rFonts w:hint="eastAsia"/>
          <w:lang w:eastAsia="zh-CN"/>
        </w:rPr>
        <w:t>all VIFs are smaller than 10, so there is no multicollinearity between different independent variables.</w:t>
      </w:r>
    </w:p>
    <w:p w14:paraId="19DA522E" w14:textId="77777777" w:rsidR="005D6E3E" w:rsidRDefault="005D6E3E" w:rsidP="005D6E3E">
      <w:pPr>
        <w:ind w:left="720"/>
        <w:rPr>
          <w:lang w:eastAsia="zh-CN"/>
        </w:rPr>
      </w:pPr>
    </w:p>
    <w:p w14:paraId="02EA5AC9" w14:textId="3C0D1C29" w:rsidR="005D6E3E" w:rsidRDefault="007B5FB6" w:rsidP="005D6E3E">
      <w:pPr>
        <w:ind w:left="720"/>
        <w:rPr>
          <w:b/>
          <w:lang w:eastAsia="zh-CN"/>
        </w:rPr>
      </w:pPr>
      <w:r>
        <w:rPr>
          <w:rFonts w:hint="eastAsia"/>
          <w:b/>
          <w:lang w:eastAsia="zh-CN"/>
        </w:rPr>
        <w:t>Build model and check for the first time:</w:t>
      </w:r>
    </w:p>
    <w:p w14:paraId="03179DCB" w14:textId="78508861" w:rsidR="007B5FB6" w:rsidRPr="009B02B7" w:rsidRDefault="007B5FB6" w:rsidP="007B5FB6">
      <w:pPr>
        <w:pStyle w:val="a3"/>
        <w:numPr>
          <w:ilvl w:val="0"/>
          <w:numId w:val="7"/>
        </w:numPr>
        <w:rPr>
          <w:lang w:eastAsia="zh-CN"/>
        </w:rPr>
      </w:pPr>
      <w:r w:rsidRPr="009B02B7">
        <w:rPr>
          <w:lang w:eastAsia="zh-CN"/>
        </w:rPr>
        <w:t>I</w:t>
      </w:r>
      <w:r w:rsidRPr="009B02B7">
        <w:rPr>
          <w:rFonts w:hint="eastAsia"/>
          <w:lang w:eastAsia="zh-CN"/>
        </w:rPr>
        <w:t xml:space="preserve">ndependency of residuals: </w:t>
      </w:r>
    </w:p>
    <w:p w14:paraId="49749473" w14:textId="0ED7968D" w:rsidR="009B02B7" w:rsidRPr="009B02B7" w:rsidRDefault="009B02B7" w:rsidP="009B02B7">
      <w:pPr>
        <w:pStyle w:val="a3"/>
        <w:ind w:left="1080"/>
        <w:rPr>
          <w:lang w:eastAsia="zh-CN"/>
        </w:rPr>
      </w:pPr>
      <w:r w:rsidRPr="009B02B7">
        <w:rPr>
          <w:rFonts w:hint="eastAsia"/>
          <w:noProof/>
          <w:lang w:eastAsia="zh-TW"/>
        </w:rPr>
        <w:drawing>
          <wp:inline distT="0" distB="0" distL="0" distR="0" wp14:anchorId="03BA58D2" wp14:editId="2E486DA8">
            <wp:extent cx="3012440" cy="748472"/>
            <wp:effectExtent l="0" t="0" r="10160" b="0"/>
            <wp:docPr id="16" name="Picture 16" descr="Screen%20Shot%202017-04-23%20at%2014.01.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creen%20Shot%202017-04-23%20at%2014.01.38.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53163" cy="758590"/>
                    </a:xfrm>
                    <a:prstGeom prst="rect">
                      <a:avLst/>
                    </a:prstGeom>
                    <a:noFill/>
                    <a:ln>
                      <a:noFill/>
                    </a:ln>
                  </pic:spPr>
                </pic:pic>
              </a:graphicData>
            </a:graphic>
          </wp:inline>
        </w:drawing>
      </w:r>
    </w:p>
    <w:p w14:paraId="2BA3A08C" w14:textId="36BF3002" w:rsidR="009B02B7" w:rsidRPr="009B02B7" w:rsidRDefault="009B02B7" w:rsidP="009B02B7">
      <w:pPr>
        <w:pStyle w:val="a3"/>
        <w:ind w:left="1080"/>
        <w:rPr>
          <w:lang w:eastAsia="zh-CN"/>
        </w:rPr>
      </w:pPr>
      <w:r>
        <w:rPr>
          <w:rFonts w:hint="eastAsia"/>
          <w:lang w:eastAsia="zh-CN"/>
        </w:rPr>
        <w:t xml:space="preserve">The result of </w:t>
      </w:r>
      <w:proofErr w:type="spellStart"/>
      <w:r>
        <w:rPr>
          <w:rFonts w:hint="eastAsia"/>
          <w:lang w:eastAsia="zh-CN"/>
        </w:rPr>
        <w:t>dw</w:t>
      </w:r>
      <w:proofErr w:type="spellEnd"/>
      <w:r>
        <w:rPr>
          <w:rFonts w:hint="eastAsia"/>
          <w:lang w:eastAsia="zh-CN"/>
        </w:rPr>
        <w:t xml:space="preserve"> test shows residuals are independent</w:t>
      </w:r>
    </w:p>
    <w:p w14:paraId="6AB336F7" w14:textId="5381DCB6" w:rsidR="007B5FB6" w:rsidRDefault="009B02B7" w:rsidP="007B5FB6">
      <w:pPr>
        <w:pStyle w:val="a3"/>
        <w:numPr>
          <w:ilvl w:val="0"/>
          <w:numId w:val="7"/>
        </w:numPr>
        <w:rPr>
          <w:lang w:eastAsia="zh-CN"/>
        </w:rPr>
      </w:pPr>
      <w:r>
        <w:rPr>
          <w:rFonts w:hint="eastAsia"/>
          <w:lang w:eastAsia="zh-CN"/>
        </w:rPr>
        <w:t>Homoscedasticity of residuals:</w:t>
      </w:r>
    </w:p>
    <w:p w14:paraId="5FA18BED" w14:textId="0C0752C3" w:rsidR="009B02B7" w:rsidRDefault="009B02B7" w:rsidP="009B02B7">
      <w:pPr>
        <w:pStyle w:val="a3"/>
        <w:ind w:left="1080"/>
        <w:rPr>
          <w:lang w:eastAsia="zh-CN"/>
        </w:rPr>
      </w:pPr>
      <w:r>
        <w:rPr>
          <w:rFonts w:hint="eastAsia"/>
          <w:noProof/>
          <w:lang w:eastAsia="zh-TW"/>
        </w:rPr>
        <w:drawing>
          <wp:inline distT="0" distB="0" distL="0" distR="0" wp14:anchorId="0324F7A5" wp14:editId="63CA86DD">
            <wp:extent cx="2270503" cy="640950"/>
            <wp:effectExtent l="0" t="0" r="0" b="0"/>
            <wp:docPr id="17" name="Picture 17" descr="Screen%20Shot%202017-04-23%20at%2014.01.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creen%20Shot%202017-04-23%20at%2014.01.50.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09888" cy="652068"/>
                    </a:xfrm>
                    <a:prstGeom prst="rect">
                      <a:avLst/>
                    </a:prstGeom>
                    <a:noFill/>
                    <a:ln>
                      <a:noFill/>
                    </a:ln>
                  </pic:spPr>
                </pic:pic>
              </a:graphicData>
            </a:graphic>
          </wp:inline>
        </w:drawing>
      </w:r>
    </w:p>
    <w:p w14:paraId="0B4ACB2E" w14:textId="2AC47A6A" w:rsidR="009B02B7" w:rsidRDefault="009B02B7" w:rsidP="009B02B7">
      <w:pPr>
        <w:pStyle w:val="a3"/>
        <w:ind w:left="1080"/>
        <w:rPr>
          <w:lang w:eastAsia="zh-CN"/>
        </w:rPr>
      </w:pPr>
      <w:r>
        <w:rPr>
          <w:rFonts w:hint="eastAsia"/>
          <w:lang w:eastAsia="zh-CN"/>
        </w:rPr>
        <w:t xml:space="preserve">The result of </w:t>
      </w:r>
      <w:proofErr w:type="spellStart"/>
      <w:r>
        <w:rPr>
          <w:rFonts w:hint="eastAsia"/>
          <w:lang w:eastAsia="zh-CN"/>
        </w:rPr>
        <w:t>bp</w:t>
      </w:r>
      <w:proofErr w:type="spellEnd"/>
      <w:r>
        <w:rPr>
          <w:rFonts w:hint="eastAsia"/>
          <w:lang w:eastAsia="zh-CN"/>
        </w:rPr>
        <w:t xml:space="preserve"> test shows residuals are homoscedastic</w:t>
      </w:r>
    </w:p>
    <w:p w14:paraId="6BA4C272" w14:textId="5E6187B5" w:rsidR="009B02B7" w:rsidRDefault="009B02B7" w:rsidP="009B02B7">
      <w:pPr>
        <w:pStyle w:val="a3"/>
        <w:numPr>
          <w:ilvl w:val="0"/>
          <w:numId w:val="7"/>
        </w:numPr>
        <w:rPr>
          <w:lang w:eastAsia="zh-CN"/>
        </w:rPr>
      </w:pPr>
      <w:r>
        <w:rPr>
          <w:rFonts w:hint="eastAsia"/>
          <w:lang w:eastAsia="zh-CN"/>
        </w:rPr>
        <w:t>Normality of residuals:</w:t>
      </w:r>
    </w:p>
    <w:p w14:paraId="3EBC71AB" w14:textId="2F04BB1C" w:rsidR="009B02B7" w:rsidRDefault="009B02B7" w:rsidP="009B02B7">
      <w:pPr>
        <w:pStyle w:val="a3"/>
        <w:ind w:left="1080"/>
        <w:rPr>
          <w:lang w:eastAsia="zh-CN"/>
        </w:rPr>
      </w:pPr>
      <w:r>
        <w:rPr>
          <w:rFonts w:hint="eastAsia"/>
          <w:noProof/>
          <w:lang w:eastAsia="zh-TW"/>
        </w:rPr>
        <w:lastRenderedPageBreak/>
        <w:drawing>
          <wp:inline distT="0" distB="0" distL="0" distR="0" wp14:anchorId="3F5544EE" wp14:editId="506AC20B">
            <wp:extent cx="2334476" cy="1845827"/>
            <wp:effectExtent l="0" t="0" r="2540" b="8890"/>
            <wp:docPr id="18" name="Picture 18" descr="Rplot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Rplot04.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357969" cy="1864402"/>
                    </a:xfrm>
                    <a:prstGeom prst="rect">
                      <a:avLst/>
                    </a:prstGeom>
                    <a:noFill/>
                    <a:ln>
                      <a:noFill/>
                    </a:ln>
                  </pic:spPr>
                </pic:pic>
              </a:graphicData>
            </a:graphic>
          </wp:inline>
        </w:drawing>
      </w:r>
      <w:r w:rsidR="003F5A36">
        <w:rPr>
          <w:rFonts w:hint="eastAsia"/>
          <w:noProof/>
          <w:lang w:eastAsia="zh-TW"/>
        </w:rPr>
        <w:drawing>
          <wp:inline distT="0" distB="0" distL="0" distR="0" wp14:anchorId="28CA626D" wp14:editId="325C5CDA">
            <wp:extent cx="2020570" cy="647294"/>
            <wp:effectExtent l="0" t="0" r="11430" b="0"/>
            <wp:docPr id="19" name="Picture 19" descr="Screen%20Shot%202017-04-23%20at%2014.06.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creen%20Shot%202017-04-23%20at%2014.06.43.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028055" cy="649692"/>
                    </a:xfrm>
                    <a:prstGeom prst="rect">
                      <a:avLst/>
                    </a:prstGeom>
                    <a:noFill/>
                    <a:ln>
                      <a:noFill/>
                    </a:ln>
                  </pic:spPr>
                </pic:pic>
              </a:graphicData>
            </a:graphic>
          </wp:inline>
        </w:drawing>
      </w:r>
    </w:p>
    <w:p w14:paraId="1C62D65D" w14:textId="544330DD" w:rsidR="003F5A36" w:rsidRDefault="003F5A36" w:rsidP="009B02B7">
      <w:pPr>
        <w:pStyle w:val="a3"/>
        <w:ind w:left="1080"/>
        <w:rPr>
          <w:lang w:eastAsia="zh-CN"/>
        </w:rPr>
      </w:pPr>
      <w:r>
        <w:rPr>
          <w:rFonts w:hint="eastAsia"/>
          <w:lang w:eastAsia="zh-CN"/>
        </w:rPr>
        <w:t xml:space="preserve">The QQ plot and </w:t>
      </w:r>
      <w:proofErr w:type="spellStart"/>
      <w:r>
        <w:rPr>
          <w:rFonts w:hint="eastAsia"/>
          <w:lang w:eastAsia="zh-CN"/>
        </w:rPr>
        <w:t>shapiro</w:t>
      </w:r>
      <w:proofErr w:type="spellEnd"/>
      <w:r>
        <w:rPr>
          <w:rFonts w:hint="eastAsia"/>
          <w:lang w:eastAsia="zh-CN"/>
        </w:rPr>
        <w:t xml:space="preserve"> test results show residual is not normally distributed. </w:t>
      </w:r>
    </w:p>
    <w:p w14:paraId="16C665FC" w14:textId="0F0604D4" w:rsidR="003F5A36" w:rsidRDefault="003F5A36" w:rsidP="003F5A36">
      <w:pPr>
        <w:rPr>
          <w:lang w:eastAsia="zh-CN"/>
        </w:rPr>
      </w:pPr>
      <w:r>
        <w:rPr>
          <w:rFonts w:hint="eastAsia"/>
          <w:lang w:eastAsia="zh-CN"/>
        </w:rPr>
        <w:tab/>
      </w:r>
    </w:p>
    <w:p w14:paraId="4595630F" w14:textId="49D3BC31" w:rsidR="003F5A36" w:rsidRDefault="003F5A36" w:rsidP="003F5A36">
      <w:pPr>
        <w:rPr>
          <w:b/>
          <w:lang w:eastAsia="zh-CN"/>
        </w:rPr>
      </w:pPr>
      <w:r>
        <w:rPr>
          <w:rFonts w:hint="eastAsia"/>
          <w:lang w:eastAsia="zh-CN"/>
        </w:rPr>
        <w:tab/>
      </w:r>
      <w:r w:rsidRPr="003F5A36">
        <w:rPr>
          <w:rFonts w:hint="eastAsia"/>
          <w:b/>
          <w:lang w:eastAsia="zh-CN"/>
        </w:rPr>
        <w:t>Transformati</w:t>
      </w:r>
      <w:r>
        <w:rPr>
          <w:rFonts w:hint="eastAsia"/>
          <w:b/>
          <w:lang w:eastAsia="zh-CN"/>
        </w:rPr>
        <w:t xml:space="preserve">on and check model: </w:t>
      </w:r>
    </w:p>
    <w:p w14:paraId="4A676E06" w14:textId="55003527" w:rsidR="003F5A36" w:rsidRPr="003F5A36" w:rsidRDefault="003F5A36" w:rsidP="003F5A36">
      <w:pPr>
        <w:rPr>
          <w:lang w:eastAsia="zh-CN"/>
        </w:rPr>
      </w:pPr>
      <w:r>
        <w:rPr>
          <w:rFonts w:hint="eastAsia"/>
          <w:b/>
          <w:lang w:eastAsia="zh-CN"/>
        </w:rPr>
        <w:tab/>
      </w:r>
      <w:r w:rsidRPr="003F5A36">
        <w:rPr>
          <w:rFonts w:hint="eastAsia"/>
          <w:lang w:eastAsia="zh-CN"/>
        </w:rPr>
        <w:t xml:space="preserve">After </w:t>
      </w:r>
      <w:r w:rsidRPr="00F14876">
        <w:rPr>
          <w:rFonts w:hint="eastAsia"/>
          <w:i/>
          <w:lang w:eastAsia="zh-CN"/>
        </w:rPr>
        <w:t>two</w:t>
      </w:r>
      <w:r w:rsidRPr="003F5A36">
        <w:rPr>
          <w:rFonts w:hint="eastAsia"/>
          <w:lang w:eastAsia="zh-CN"/>
        </w:rPr>
        <w:t xml:space="preserve"> times of </w:t>
      </w:r>
      <w:r w:rsidRPr="003F5A36">
        <w:rPr>
          <w:lang w:eastAsia="zh-CN"/>
        </w:rPr>
        <w:t>removing outliers</w:t>
      </w:r>
      <w:r w:rsidRPr="003F5A36">
        <w:rPr>
          <w:rFonts w:hint="eastAsia"/>
          <w:lang w:eastAsia="zh-CN"/>
        </w:rPr>
        <w:t>, I get another linear model.</w:t>
      </w:r>
    </w:p>
    <w:p w14:paraId="7D1485C8" w14:textId="11D99FD4" w:rsidR="003F5A36" w:rsidRPr="00D05D12" w:rsidRDefault="003F5A36" w:rsidP="003F5A36">
      <w:pPr>
        <w:pStyle w:val="a3"/>
        <w:numPr>
          <w:ilvl w:val="0"/>
          <w:numId w:val="8"/>
        </w:numPr>
        <w:rPr>
          <w:lang w:eastAsia="zh-CN"/>
        </w:rPr>
      </w:pPr>
      <w:r w:rsidRPr="00D05D12">
        <w:rPr>
          <w:lang w:eastAsia="zh-CN"/>
        </w:rPr>
        <w:t>I</w:t>
      </w:r>
      <w:r w:rsidRPr="00D05D12">
        <w:rPr>
          <w:rFonts w:hint="eastAsia"/>
          <w:lang w:eastAsia="zh-CN"/>
        </w:rPr>
        <w:t xml:space="preserve">ndependency of residuals: </w:t>
      </w:r>
    </w:p>
    <w:p w14:paraId="48522170" w14:textId="4A277BDF" w:rsidR="003F5A36" w:rsidRPr="00D05D12" w:rsidRDefault="00843911" w:rsidP="003F5A36">
      <w:pPr>
        <w:pStyle w:val="a3"/>
        <w:ind w:left="1080"/>
        <w:rPr>
          <w:lang w:eastAsia="zh-CN"/>
        </w:rPr>
      </w:pPr>
      <w:r w:rsidRPr="00D05D12">
        <w:rPr>
          <w:rFonts w:hint="eastAsia"/>
          <w:noProof/>
          <w:lang w:eastAsia="zh-TW"/>
        </w:rPr>
        <w:drawing>
          <wp:inline distT="0" distB="0" distL="0" distR="0" wp14:anchorId="1D274D0D" wp14:editId="7AC5076C">
            <wp:extent cx="3029585" cy="770013"/>
            <wp:effectExtent l="0" t="0" r="0" b="0"/>
            <wp:docPr id="20" name="Picture 20" descr="Screen%20Shot%202017-04-23%20at%2014.13.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creen%20Shot%202017-04-23%20at%2014.13.21.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66808" cy="779474"/>
                    </a:xfrm>
                    <a:prstGeom prst="rect">
                      <a:avLst/>
                    </a:prstGeom>
                    <a:noFill/>
                    <a:ln>
                      <a:noFill/>
                    </a:ln>
                  </pic:spPr>
                </pic:pic>
              </a:graphicData>
            </a:graphic>
          </wp:inline>
        </w:drawing>
      </w:r>
    </w:p>
    <w:p w14:paraId="73BAC6DF" w14:textId="431C8B88" w:rsidR="00843911" w:rsidRPr="00D05D12" w:rsidRDefault="00843911" w:rsidP="003F5A36">
      <w:pPr>
        <w:pStyle w:val="a3"/>
        <w:ind w:left="1080"/>
        <w:rPr>
          <w:lang w:eastAsia="zh-CN"/>
        </w:rPr>
      </w:pPr>
      <w:r w:rsidRPr="00D05D12">
        <w:rPr>
          <w:rFonts w:hint="eastAsia"/>
          <w:lang w:eastAsia="zh-CN"/>
        </w:rPr>
        <w:t xml:space="preserve">The result of </w:t>
      </w:r>
      <w:proofErr w:type="spellStart"/>
      <w:r w:rsidRPr="00D05D12">
        <w:rPr>
          <w:rFonts w:hint="eastAsia"/>
          <w:lang w:eastAsia="zh-CN"/>
        </w:rPr>
        <w:t>dw</w:t>
      </w:r>
      <w:proofErr w:type="spellEnd"/>
      <w:r w:rsidRPr="00D05D12">
        <w:rPr>
          <w:rFonts w:hint="eastAsia"/>
          <w:lang w:eastAsia="zh-CN"/>
        </w:rPr>
        <w:t xml:space="preserve"> test shows residuals are independent because p-value is 0.2509</w:t>
      </w:r>
      <w:r w:rsidR="00D05D12">
        <w:rPr>
          <w:rFonts w:hint="eastAsia"/>
          <w:lang w:eastAsia="zh-CN"/>
        </w:rPr>
        <w:t xml:space="preserve"> &gt; 0.05.</w:t>
      </w:r>
    </w:p>
    <w:p w14:paraId="5F6C56F7" w14:textId="664B193E" w:rsidR="00843911" w:rsidRPr="00D05D12" w:rsidRDefault="00D05D12" w:rsidP="00843911">
      <w:pPr>
        <w:pStyle w:val="a3"/>
        <w:numPr>
          <w:ilvl w:val="0"/>
          <w:numId w:val="8"/>
        </w:numPr>
        <w:rPr>
          <w:lang w:eastAsia="zh-CN"/>
        </w:rPr>
      </w:pPr>
      <w:r w:rsidRPr="00D05D12">
        <w:rPr>
          <w:rFonts w:hint="eastAsia"/>
          <w:lang w:eastAsia="zh-CN"/>
        </w:rPr>
        <w:t>Homoscedasticity of residuals</w:t>
      </w:r>
    </w:p>
    <w:p w14:paraId="6B6394A9" w14:textId="77777777" w:rsidR="00D05D12" w:rsidRPr="00D05D12" w:rsidRDefault="00D05D12" w:rsidP="00D05D12">
      <w:pPr>
        <w:pStyle w:val="a3"/>
        <w:ind w:left="1080"/>
        <w:rPr>
          <w:lang w:eastAsia="zh-CN"/>
        </w:rPr>
      </w:pPr>
    </w:p>
    <w:p w14:paraId="2CCB4AA0" w14:textId="264EF06C" w:rsidR="007B5FB6" w:rsidRPr="00D05D12" w:rsidRDefault="00D05D12" w:rsidP="00D05D12">
      <w:pPr>
        <w:ind w:left="1080"/>
        <w:rPr>
          <w:lang w:eastAsia="zh-CN"/>
        </w:rPr>
      </w:pPr>
      <w:r w:rsidRPr="00D05D12">
        <w:rPr>
          <w:rFonts w:hint="eastAsia"/>
          <w:noProof/>
          <w:lang w:eastAsia="zh-TW"/>
        </w:rPr>
        <w:drawing>
          <wp:inline distT="0" distB="0" distL="0" distR="0" wp14:anchorId="296D0278" wp14:editId="405A4D93">
            <wp:extent cx="2132395" cy="583353"/>
            <wp:effectExtent l="0" t="0" r="1270" b="1270"/>
            <wp:docPr id="21" name="Picture 21" descr="Screen%20Shot%202017-04-23%20at%2014.13.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creen%20Shot%202017-04-23%20at%2014.13.29.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155591" cy="589699"/>
                    </a:xfrm>
                    <a:prstGeom prst="rect">
                      <a:avLst/>
                    </a:prstGeom>
                    <a:noFill/>
                    <a:ln>
                      <a:noFill/>
                    </a:ln>
                  </pic:spPr>
                </pic:pic>
              </a:graphicData>
            </a:graphic>
          </wp:inline>
        </w:drawing>
      </w:r>
    </w:p>
    <w:p w14:paraId="635ECE07" w14:textId="35DA4160" w:rsidR="00D05D12" w:rsidRPr="00D05D12" w:rsidRDefault="00D05D12" w:rsidP="00D05D12">
      <w:pPr>
        <w:ind w:left="1080"/>
        <w:rPr>
          <w:lang w:eastAsia="zh-CN"/>
        </w:rPr>
      </w:pPr>
      <w:r w:rsidRPr="00D05D12">
        <w:rPr>
          <w:rFonts w:hint="eastAsia"/>
          <w:lang w:eastAsia="zh-CN"/>
        </w:rPr>
        <w:t xml:space="preserve">The result of </w:t>
      </w:r>
      <w:proofErr w:type="spellStart"/>
      <w:r w:rsidRPr="00D05D12">
        <w:rPr>
          <w:rFonts w:hint="eastAsia"/>
          <w:lang w:eastAsia="zh-CN"/>
        </w:rPr>
        <w:t>bp</w:t>
      </w:r>
      <w:proofErr w:type="spellEnd"/>
      <w:r w:rsidRPr="00D05D12">
        <w:rPr>
          <w:rFonts w:hint="eastAsia"/>
          <w:lang w:eastAsia="zh-CN"/>
        </w:rPr>
        <w:t xml:space="preserve"> test shows residuals are homoscedastic because p-value is 0.5813&gt;0.05. </w:t>
      </w:r>
    </w:p>
    <w:p w14:paraId="4712C346" w14:textId="58094055" w:rsidR="00D05D12" w:rsidRDefault="00D05D12" w:rsidP="00D05D12">
      <w:pPr>
        <w:pStyle w:val="a3"/>
        <w:numPr>
          <w:ilvl w:val="0"/>
          <w:numId w:val="8"/>
        </w:numPr>
        <w:rPr>
          <w:lang w:eastAsia="zh-CN"/>
        </w:rPr>
      </w:pPr>
      <w:r>
        <w:rPr>
          <w:rFonts w:hint="eastAsia"/>
          <w:lang w:eastAsia="zh-CN"/>
        </w:rPr>
        <w:t>Normality of residuals</w:t>
      </w:r>
    </w:p>
    <w:p w14:paraId="1F6A9CAC" w14:textId="77777777" w:rsidR="00D05D12" w:rsidRPr="005D6E3E" w:rsidRDefault="00D05D12" w:rsidP="00D05D12">
      <w:pPr>
        <w:pStyle w:val="a3"/>
        <w:ind w:left="1080"/>
        <w:rPr>
          <w:lang w:eastAsia="zh-CN"/>
        </w:rPr>
      </w:pPr>
    </w:p>
    <w:p w14:paraId="2790708A" w14:textId="1C8156A7" w:rsidR="00AA761F" w:rsidRDefault="00D05D12" w:rsidP="00AA761F">
      <w:pPr>
        <w:pStyle w:val="a3"/>
        <w:ind w:left="1080"/>
        <w:rPr>
          <w:lang w:eastAsia="zh-CN"/>
        </w:rPr>
      </w:pPr>
      <w:r>
        <w:rPr>
          <w:rFonts w:hint="eastAsia"/>
          <w:noProof/>
          <w:lang w:eastAsia="zh-TW"/>
        </w:rPr>
        <w:drawing>
          <wp:inline distT="0" distB="0" distL="0" distR="0" wp14:anchorId="77659288" wp14:editId="6AF79E10">
            <wp:extent cx="2787753" cy="2204225"/>
            <wp:effectExtent l="0" t="0" r="6350" b="5715"/>
            <wp:docPr id="22" name="Picture 22" descr="Rplot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Rplot06.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794741" cy="2209750"/>
                    </a:xfrm>
                    <a:prstGeom prst="rect">
                      <a:avLst/>
                    </a:prstGeom>
                    <a:noFill/>
                    <a:ln>
                      <a:noFill/>
                    </a:ln>
                  </pic:spPr>
                </pic:pic>
              </a:graphicData>
            </a:graphic>
          </wp:inline>
        </w:drawing>
      </w:r>
      <w:r>
        <w:rPr>
          <w:rFonts w:hint="eastAsia"/>
          <w:noProof/>
          <w:lang w:eastAsia="zh-TW"/>
        </w:rPr>
        <w:drawing>
          <wp:inline distT="0" distB="0" distL="0" distR="0" wp14:anchorId="6647EDB8" wp14:editId="0D8A5575">
            <wp:extent cx="1938335" cy="617338"/>
            <wp:effectExtent l="0" t="0" r="0" b="0"/>
            <wp:docPr id="23" name="Picture 23" descr="Screen%20Shot%202017-04-23%20at%2014.13.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creen%20Shot%202017-04-23%20at%2014.13.06.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944679" cy="619358"/>
                    </a:xfrm>
                    <a:prstGeom prst="rect">
                      <a:avLst/>
                    </a:prstGeom>
                    <a:noFill/>
                    <a:ln>
                      <a:noFill/>
                    </a:ln>
                  </pic:spPr>
                </pic:pic>
              </a:graphicData>
            </a:graphic>
          </wp:inline>
        </w:drawing>
      </w:r>
    </w:p>
    <w:p w14:paraId="3BBC98D1" w14:textId="77777777" w:rsidR="00D05D12" w:rsidRDefault="00D05D12" w:rsidP="00AA761F">
      <w:pPr>
        <w:pStyle w:val="a3"/>
        <w:ind w:left="1080"/>
        <w:rPr>
          <w:lang w:eastAsia="zh-CN"/>
        </w:rPr>
      </w:pPr>
      <w:r>
        <w:rPr>
          <w:rFonts w:hint="eastAsia"/>
          <w:lang w:eastAsia="zh-CN"/>
        </w:rPr>
        <w:lastRenderedPageBreak/>
        <w:t xml:space="preserve">The QQ plot and result of </w:t>
      </w:r>
      <w:proofErr w:type="spellStart"/>
      <w:r>
        <w:rPr>
          <w:rFonts w:hint="eastAsia"/>
          <w:lang w:eastAsia="zh-CN"/>
        </w:rPr>
        <w:t>shapiro</w:t>
      </w:r>
      <w:proofErr w:type="spellEnd"/>
      <w:r>
        <w:rPr>
          <w:rFonts w:hint="eastAsia"/>
          <w:lang w:eastAsia="zh-CN"/>
        </w:rPr>
        <w:t xml:space="preserve"> test shows now the residuals are </w:t>
      </w:r>
      <w:r>
        <w:rPr>
          <w:lang w:eastAsia="zh-CN"/>
        </w:rPr>
        <w:t>normally</w:t>
      </w:r>
      <w:r>
        <w:rPr>
          <w:rFonts w:hint="eastAsia"/>
          <w:lang w:eastAsia="zh-CN"/>
        </w:rPr>
        <w:t xml:space="preserve"> distributed (p-value of </w:t>
      </w:r>
      <w:proofErr w:type="spellStart"/>
      <w:r>
        <w:rPr>
          <w:rFonts w:hint="eastAsia"/>
          <w:lang w:eastAsia="zh-CN"/>
        </w:rPr>
        <w:t>shapiro</w:t>
      </w:r>
      <w:proofErr w:type="spellEnd"/>
      <w:r>
        <w:rPr>
          <w:rFonts w:hint="eastAsia"/>
          <w:lang w:eastAsia="zh-CN"/>
        </w:rPr>
        <w:t xml:space="preserve"> test is larger than 0.05).</w:t>
      </w:r>
    </w:p>
    <w:p w14:paraId="4F084DC4" w14:textId="77777777" w:rsidR="00FC69C6" w:rsidRDefault="00FC69C6" w:rsidP="00FC69C6">
      <w:pPr>
        <w:rPr>
          <w:lang w:eastAsia="zh-CN"/>
        </w:rPr>
      </w:pPr>
    </w:p>
    <w:p w14:paraId="6BF40263" w14:textId="7A9683B7" w:rsidR="00FC69C6" w:rsidRPr="00FC69C6" w:rsidRDefault="00FC69C6" w:rsidP="00FC69C6">
      <w:pPr>
        <w:rPr>
          <w:b/>
          <w:lang w:eastAsia="zh-CN"/>
        </w:rPr>
      </w:pPr>
      <w:r>
        <w:rPr>
          <w:rFonts w:hint="eastAsia"/>
          <w:lang w:eastAsia="zh-CN"/>
        </w:rPr>
        <w:tab/>
      </w:r>
      <w:r w:rsidRPr="00FC69C6">
        <w:rPr>
          <w:rFonts w:hint="eastAsia"/>
          <w:b/>
          <w:lang w:eastAsia="zh-CN"/>
        </w:rPr>
        <w:t xml:space="preserve">Run the model: </w:t>
      </w:r>
    </w:p>
    <w:p w14:paraId="0EFD2ED1" w14:textId="7A1870F6" w:rsidR="00D05D12" w:rsidRDefault="00D05D12" w:rsidP="00AA761F">
      <w:pPr>
        <w:pStyle w:val="a3"/>
        <w:ind w:left="1080"/>
        <w:rPr>
          <w:lang w:eastAsia="zh-CN"/>
        </w:rPr>
      </w:pPr>
      <w:r>
        <w:rPr>
          <w:rFonts w:hint="eastAsia"/>
          <w:lang w:eastAsia="zh-CN"/>
        </w:rPr>
        <w:t xml:space="preserve"> </w:t>
      </w:r>
      <w:r w:rsidR="00FC69C6">
        <w:rPr>
          <w:rFonts w:hint="eastAsia"/>
          <w:noProof/>
          <w:lang w:eastAsia="zh-TW"/>
        </w:rPr>
        <w:drawing>
          <wp:inline distT="0" distB="0" distL="0" distR="0" wp14:anchorId="1A0A3768" wp14:editId="015C5A7E">
            <wp:extent cx="2760345" cy="1918184"/>
            <wp:effectExtent l="0" t="0" r="8255" b="12700"/>
            <wp:docPr id="24" name="Picture 24" descr="Screen%20Shot%202017-04-23%20at%2014.21.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Screen%20Shot%202017-04-23%20at%2014.21.52.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764191" cy="1920857"/>
                    </a:xfrm>
                    <a:prstGeom prst="rect">
                      <a:avLst/>
                    </a:prstGeom>
                    <a:noFill/>
                    <a:ln>
                      <a:noFill/>
                    </a:ln>
                  </pic:spPr>
                </pic:pic>
              </a:graphicData>
            </a:graphic>
          </wp:inline>
        </w:drawing>
      </w:r>
    </w:p>
    <w:p w14:paraId="5D063435" w14:textId="3FDDB9D0" w:rsidR="00BD4B5C" w:rsidRDefault="002B3DB7" w:rsidP="00AA761F">
      <w:pPr>
        <w:pStyle w:val="a3"/>
        <w:ind w:left="1080"/>
        <w:rPr>
          <w:lang w:eastAsia="zh-CN"/>
        </w:rPr>
      </w:pPr>
      <w:r>
        <w:rPr>
          <w:rFonts w:hint="eastAsia"/>
          <w:lang w:eastAsia="zh-CN"/>
        </w:rPr>
        <w:t xml:space="preserve">The result shows, both freedom and family have a significant effect on the log transformed corruption. Freedom has a positive effect on log corruption, but family has a </w:t>
      </w:r>
      <w:r>
        <w:rPr>
          <w:lang w:eastAsia="zh-CN"/>
        </w:rPr>
        <w:t>negative</w:t>
      </w:r>
      <w:r>
        <w:rPr>
          <w:rFonts w:hint="eastAsia"/>
          <w:lang w:eastAsia="zh-CN"/>
        </w:rPr>
        <w:t xml:space="preserve"> effect on log corruption. When both family, GDP and Freedom are zero, log corruption is the intercept value: -2.8848. When Family increases one unit, the log corruption decreases 0.5245 units. When Freedom increases one unit, the log corruption increases 2.4345 units. The adjusted R-square is 0.2396, this means this model can explain 23.96% of data. </w:t>
      </w:r>
    </w:p>
    <w:p w14:paraId="051AC321" w14:textId="77777777" w:rsidR="00B22BEB" w:rsidRDefault="00B22BEB" w:rsidP="00AA761F">
      <w:pPr>
        <w:pStyle w:val="a3"/>
        <w:ind w:left="1080"/>
        <w:rPr>
          <w:lang w:eastAsia="zh-CN"/>
        </w:rPr>
      </w:pPr>
    </w:p>
    <w:p w14:paraId="136FD0E2" w14:textId="50E1BB44" w:rsidR="00EA0055" w:rsidRPr="009B38A6" w:rsidRDefault="00CD1663" w:rsidP="00EA0055">
      <w:pPr>
        <w:pStyle w:val="a3"/>
        <w:numPr>
          <w:ilvl w:val="0"/>
          <w:numId w:val="2"/>
        </w:numPr>
        <w:rPr>
          <w:color w:val="365F91" w:themeColor="accent1" w:themeShade="BF"/>
        </w:rPr>
      </w:pPr>
      <w:r w:rsidRPr="009B38A6">
        <w:rPr>
          <w:color w:val="365F91" w:themeColor="accent1" w:themeShade="BF"/>
        </w:rPr>
        <w:t xml:space="preserve">Choose one of the continuous </w:t>
      </w:r>
      <w:r w:rsidR="00B13CAA" w:rsidRPr="009B38A6">
        <w:rPr>
          <w:color w:val="365F91" w:themeColor="accent1" w:themeShade="BF"/>
        </w:rPr>
        <w:t xml:space="preserve">independent </w:t>
      </w:r>
      <w:r w:rsidRPr="009B38A6">
        <w:rPr>
          <w:color w:val="365F91" w:themeColor="accent1" w:themeShade="BF"/>
        </w:rPr>
        <w:t xml:space="preserve">variables that was significant in </w:t>
      </w:r>
      <w:r w:rsidR="00BD193C" w:rsidRPr="009B38A6">
        <w:rPr>
          <w:color w:val="365F91" w:themeColor="accent1" w:themeShade="BF"/>
        </w:rPr>
        <w:t>the model for Question 4</w:t>
      </w:r>
      <w:r w:rsidRPr="009B38A6">
        <w:rPr>
          <w:color w:val="365F91" w:themeColor="accent1" w:themeShade="BF"/>
        </w:rPr>
        <w:t xml:space="preserve"> and interact it with region (Region) to predict corruption (Corruption). This model should only include one continuous </w:t>
      </w:r>
      <w:r w:rsidR="00A76C52" w:rsidRPr="009B38A6">
        <w:rPr>
          <w:color w:val="365F91" w:themeColor="accent1" w:themeShade="BF"/>
        </w:rPr>
        <w:t xml:space="preserve">independent </w:t>
      </w:r>
      <w:r w:rsidRPr="009B38A6">
        <w:rPr>
          <w:color w:val="365F91" w:themeColor="accent1" w:themeShade="BF"/>
        </w:rPr>
        <w:t xml:space="preserve">variable and its interaction with region. Does the influence of your continuous variable on corruption vary by region? </w:t>
      </w:r>
      <w:r w:rsidR="001139C3" w:rsidRPr="009B38A6">
        <w:rPr>
          <w:color w:val="365F91" w:themeColor="accent1" w:themeShade="BF"/>
        </w:rPr>
        <w:t xml:space="preserve">If yes, how do you interpret the interaction? </w:t>
      </w:r>
      <w:r w:rsidR="002B3DB7" w:rsidRPr="009B38A6">
        <w:rPr>
          <w:b/>
          <w:color w:val="365F91" w:themeColor="accent1" w:themeShade="BF"/>
        </w:rPr>
        <w:t>H</w:t>
      </w:r>
      <w:r w:rsidRPr="009B38A6">
        <w:rPr>
          <w:b/>
          <w:color w:val="365F91" w:themeColor="accent1" w:themeShade="BF"/>
        </w:rPr>
        <w:t>appy</w:t>
      </w:r>
    </w:p>
    <w:p w14:paraId="7ED9EE99" w14:textId="44902553" w:rsidR="00EA0055" w:rsidRDefault="009B38A6" w:rsidP="00EA0055">
      <w:pPr>
        <w:pStyle w:val="a3"/>
        <w:rPr>
          <w:b/>
          <w:lang w:eastAsia="zh-CN"/>
        </w:rPr>
      </w:pPr>
      <w:r>
        <w:rPr>
          <w:rFonts w:hint="eastAsia"/>
          <w:b/>
          <w:noProof/>
          <w:lang w:eastAsia="zh-TW"/>
        </w:rPr>
        <w:lastRenderedPageBreak/>
        <w:drawing>
          <wp:inline distT="0" distB="0" distL="0" distR="0" wp14:anchorId="7D24E0B5" wp14:editId="6AA29222">
            <wp:extent cx="3678620" cy="2945876"/>
            <wp:effectExtent l="0" t="0" r="4445" b="635"/>
            <wp:docPr id="25" name="Picture 25" descr="Screen%20Shot%202017-04-23%20at%2014.45.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creen%20Shot%202017-04-23%20at%2014.45.36.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686514" cy="2952197"/>
                    </a:xfrm>
                    <a:prstGeom prst="rect">
                      <a:avLst/>
                    </a:prstGeom>
                    <a:noFill/>
                    <a:ln>
                      <a:noFill/>
                    </a:ln>
                  </pic:spPr>
                </pic:pic>
              </a:graphicData>
            </a:graphic>
          </wp:inline>
        </w:drawing>
      </w:r>
    </w:p>
    <w:p w14:paraId="49F11E28" w14:textId="1D69756C" w:rsidR="007A7E63" w:rsidRDefault="00EA0055" w:rsidP="007A7E63">
      <w:pPr>
        <w:pStyle w:val="a3"/>
        <w:rPr>
          <w:lang w:eastAsia="zh-CN"/>
        </w:rPr>
      </w:pPr>
      <w:r w:rsidRPr="00EA0055">
        <w:t xml:space="preserve">When the region is </w:t>
      </w:r>
      <w:proofErr w:type="spellStart"/>
      <w:r w:rsidRPr="00EA0055">
        <w:t>AfricaMideast</w:t>
      </w:r>
      <w:proofErr w:type="spellEnd"/>
      <w:r w:rsidR="00CC6401">
        <w:t xml:space="preserve"> and Freedom is zero</w:t>
      </w:r>
      <w:r w:rsidRPr="00EA0055">
        <w:t xml:space="preserve">, </w:t>
      </w:r>
      <w:r w:rsidR="00CC6401">
        <w:t>the</w:t>
      </w:r>
      <w:r w:rsidR="00CC6401">
        <w:rPr>
          <w:rFonts w:hint="eastAsia"/>
          <w:lang w:eastAsia="zh-CN"/>
        </w:rPr>
        <w:t xml:space="preserve"> </w:t>
      </w:r>
      <w:r w:rsidR="00CC6401">
        <w:t xml:space="preserve">log transformed corruption </w:t>
      </w:r>
      <w:r w:rsidRPr="00EA0055">
        <w:t xml:space="preserve">is </w:t>
      </w:r>
      <w:r w:rsidR="00CC6401">
        <w:rPr>
          <w:rFonts w:hint="eastAsia"/>
          <w:lang w:eastAsia="zh-CN"/>
        </w:rPr>
        <w:t xml:space="preserve">the </w:t>
      </w:r>
      <w:r w:rsidR="00CC6401">
        <w:rPr>
          <w:lang w:eastAsia="zh-CN"/>
        </w:rPr>
        <w:t>intercept</w:t>
      </w:r>
      <w:r w:rsidR="00CC6401">
        <w:rPr>
          <w:rFonts w:hint="eastAsia"/>
          <w:lang w:eastAsia="zh-CN"/>
        </w:rPr>
        <w:t xml:space="preserve"> value: </w:t>
      </w:r>
      <w:r w:rsidR="00CC6401">
        <w:t>-2.6096, and this value is significantly different from</w:t>
      </w:r>
      <w:r w:rsidR="00CC6401">
        <w:rPr>
          <w:rFonts w:hint="eastAsia"/>
          <w:lang w:eastAsia="zh-CN"/>
        </w:rPr>
        <w:t xml:space="preserve"> </w:t>
      </w:r>
      <w:r w:rsidR="00CC6401">
        <w:t>0</w:t>
      </w:r>
      <w:r w:rsidR="00CC6401">
        <w:rPr>
          <w:rFonts w:hint="eastAsia"/>
          <w:lang w:eastAsia="zh-CN"/>
        </w:rPr>
        <w:t xml:space="preserve">. When the region is </w:t>
      </w:r>
      <w:proofErr w:type="spellStart"/>
      <w:r w:rsidR="00CC6401">
        <w:rPr>
          <w:rFonts w:hint="eastAsia"/>
          <w:lang w:eastAsia="zh-CN"/>
        </w:rPr>
        <w:t>AfricaMidest</w:t>
      </w:r>
      <w:proofErr w:type="spellEnd"/>
      <w:r w:rsidR="00CC6401">
        <w:rPr>
          <w:rFonts w:hint="eastAsia"/>
          <w:lang w:eastAsia="zh-CN"/>
        </w:rPr>
        <w:t xml:space="preserve">, the log corruption will increase 1.5929 units, if freedom increases 1 unit. This increasing is significant (p-value=0.003554&lt;0.05). </w:t>
      </w:r>
      <w:r w:rsidR="007A7E63">
        <w:rPr>
          <w:rFonts w:hint="eastAsia"/>
          <w:lang w:eastAsia="zh-CN"/>
        </w:rPr>
        <w:t xml:space="preserve">When the freedom is zero, and we change location to Europe, the log corruption (intercept of Europe) is -1.1762 lower than </w:t>
      </w:r>
      <w:proofErr w:type="spellStart"/>
      <w:r w:rsidR="007A7E63">
        <w:rPr>
          <w:rFonts w:hint="eastAsia"/>
          <w:lang w:eastAsia="zh-CN"/>
        </w:rPr>
        <w:t>AfricaMidest</w:t>
      </w:r>
      <w:proofErr w:type="spellEnd"/>
      <w:r w:rsidR="007A7E63">
        <w:rPr>
          <w:rFonts w:hint="eastAsia"/>
          <w:lang w:eastAsia="zh-CN"/>
        </w:rPr>
        <w:t xml:space="preserve">. This difference is significant. </w:t>
      </w:r>
      <w:r w:rsidR="00EA1E0D">
        <w:rPr>
          <w:rFonts w:hint="eastAsia"/>
          <w:lang w:eastAsia="zh-CN"/>
        </w:rPr>
        <w:t xml:space="preserve">So the intercept of Europe is -2.6096-1.1762=-3.7858. </w:t>
      </w:r>
    </w:p>
    <w:p w14:paraId="6C36F1B6" w14:textId="3587BB20" w:rsidR="007A7E63" w:rsidRDefault="007A7E63" w:rsidP="007A7E63">
      <w:pPr>
        <w:pStyle w:val="a3"/>
        <w:rPr>
          <w:lang w:eastAsia="zh-CN"/>
        </w:rPr>
      </w:pPr>
      <w:r>
        <w:rPr>
          <w:rFonts w:hint="eastAsia"/>
          <w:lang w:eastAsia="zh-CN"/>
        </w:rPr>
        <w:t xml:space="preserve">In Europe, when freedom increases one unit, the log corruption of Europe will increase 2.7329+1.5929=4.3258 units, and this increasing is significant. Changing region to other areas like </w:t>
      </w:r>
      <w:proofErr w:type="spellStart"/>
      <w:r>
        <w:rPr>
          <w:rFonts w:hint="eastAsia"/>
          <w:lang w:eastAsia="zh-CN"/>
        </w:rPr>
        <w:t>AmericasCarribean</w:t>
      </w:r>
      <w:proofErr w:type="spellEnd"/>
      <w:r>
        <w:rPr>
          <w:rFonts w:hint="eastAsia"/>
          <w:lang w:eastAsia="zh-CN"/>
        </w:rPr>
        <w:t xml:space="preserve">, and </w:t>
      </w:r>
      <w:proofErr w:type="spellStart"/>
      <w:r>
        <w:rPr>
          <w:rFonts w:hint="eastAsia"/>
          <w:lang w:eastAsia="zh-CN"/>
        </w:rPr>
        <w:t>AsiaAustralia</w:t>
      </w:r>
      <w:proofErr w:type="spellEnd"/>
      <w:r>
        <w:rPr>
          <w:rFonts w:hint="eastAsia"/>
          <w:lang w:eastAsia="zh-CN"/>
        </w:rPr>
        <w:t xml:space="preserve"> will not cause significant change in </w:t>
      </w:r>
      <w:r w:rsidR="00765260">
        <w:rPr>
          <w:rFonts w:hint="eastAsia"/>
          <w:lang w:eastAsia="zh-CN"/>
        </w:rPr>
        <w:t xml:space="preserve">both intercept and slope. </w:t>
      </w:r>
    </w:p>
    <w:p w14:paraId="7236EF81" w14:textId="5C21A917" w:rsidR="00EA0055" w:rsidRPr="00EA0055" w:rsidRDefault="00765260" w:rsidP="00765260">
      <w:pPr>
        <w:pStyle w:val="a3"/>
        <w:rPr>
          <w:lang w:eastAsia="zh-CN"/>
        </w:rPr>
      </w:pPr>
      <w:r>
        <w:rPr>
          <w:rFonts w:hint="eastAsia"/>
          <w:lang w:eastAsia="zh-CN"/>
        </w:rPr>
        <w:t xml:space="preserve">The adjusted R square is 0.3142, this means the model can explain 31.42% of data. </w:t>
      </w:r>
    </w:p>
    <w:p w14:paraId="59818F22" w14:textId="77777777" w:rsidR="00CD1663" w:rsidRDefault="00CD1663" w:rsidP="00CD1663">
      <w:pPr>
        <w:rPr>
          <w:lang w:eastAsia="zh-CN"/>
        </w:rPr>
      </w:pPr>
    </w:p>
    <w:p w14:paraId="5A5CF214" w14:textId="5830EAD5" w:rsidR="00CD1663" w:rsidRPr="00765260" w:rsidRDefault="00E67A5F" w:rsidP="00E739E9">
      <w:pPr>
        <w:pStyle w:val="a3"/>
        <w:numPr>
          <w:ilvl w:val="0"/>
          <w:numId w:val="2"/>
        </w:numPr>
        <w:rPr>
          <w:color w:val="365F91" w:themeColor="accent1" w:themeShade="BF"/>
        </w:rPr>
      </w:pPr>
      <w:r w:rsidRPr="00765260">
        <w:rPr>
          <w:color w:val="365F91" w:themeColor="accent1" w:themeShade="BF"/>
        </w:rPr>
        <w:t>Which factors are significantly associated with whether a breast cancer tumor is malignant or not? Choose three continuous</w:t>
      </w:r>
      <w:r w:rsidR="008A2305" w:rsidRPr="00765260">
        <w:rPr>
          <w:color w:val="365F91" w:themeColor="accent1" w:themeShade="BF"/>
        </w:rPr>
        <w:t xml:space="preserve"> independent</w:t>
      </w:r>
      <w:r w:rsidRPr="00765260">
        <w:rPr>
          <w:color w:val="365F91" w:themeColor="accent1" w:themeShade="BF"/>
        </w:rPr>
        <w:t xml:space="preserve"> variables to include in your model. </w:t>
      </w:r>
      <w:r w:rsidR="00765260" w:rsidRPr="00765260">
        <w:rPr>
          <w:b/>
          <w:color w:val="365F91" w:themeColor="accent1" w:themeShade="BF"/>
        </w:rPr>
        <w:t>C</w:t>
      </w:r>
      <w:r w:rsidRPr="00765260">
        <w:rPr>
          <w:b/>
          <w:color w:val="365F91" w:themeColor="accent1" w:themeShade="BF"/>
        </w:rPr>
        <w:t>ancer</w:t>
      </w:r>
    </w:p>
    <w:p w14:paraId="2985165E" w14:textId="77777777" w:rsidR="00D12989" w:rsidRPr="00DA160C" w:rsidRDefault="00D12989" w:rsidP="00DA160C">
      <w:pPr>
        <w:rPr>
          <w:color w:val="365F91" w:themeColor="accent1" w:themeShade="BF"/>
          <w:lang w:eastAsia="zh-CN"/>
        </w:rPr>
      </w:pPr>
    </w:p>
    <w:p w14:paraId="67ADC4E5" w14:textId="3F337941" w:rsidR="00765260" w:rsidRDefault="00434332" w:rsidP="00765260">
      <w:pPr>
        <w:pStyle w:val="a3"/>
        <w:rPr>
          <w:color w:val="000000" w:themeColor="text1"/>
          <w:lang w:eastAsia="zh-CN"/>
        </w:rPr>
      </w:pPr>
      <w:r>
        <w:rPr>
          <w:rFonts w:hint="eastAsia"/>
          <w:color w:val="000000" w:themeColor="text1"/>
          <w:lang w:eastAsia="zh-CN"/>
        </w:rPr>
        <w:t>Because</w:t>
      </w:r>
      <w:r w:rsidR="00DA160C">
        <w:rPr>
          <w:rFonts w:hint="eastAsia"/>
          <w:color w:val="000000" w:themeColor="text1"/>
          <w:lang w:eastAsia="zh-CN"/>
        </w:rPr>
        <w:t xml:space="preserve"> the dependent variable</w:t>
      </w:r>
      <w:r w:rsidR="002006B0">
        <w:rPr>
          <w:rFonts w:hint="eastAsia"/>
          <w:color w:val="000000" w:themeColor="text1"/>
          <w:lang w:eastAsia="zh-CN"/>
        </w:rPr>
        <w:t xml:space="preserve"> is binary </w:t>
      </w:r>
      <w:r w:rsidR="00C459A3">
        <w:rPr>
          <w:rFonts w:hint="eastAsia"/>
          <w:color w:val="000000" w:themeColor="text1"/>
          <w:lang w:eastAsia="zh-CN"/>
        </w:rPr>
        <w:t>(the malign column includes just 0, and 1) so I consider to use logistic model</w:t>
      </w:r>
      <w:r w:rsidR="00DA160C">
        <w:rPr>
          <w:rFonts w:hint="eastAsia"/>
          <w:color w:val="000000" w:themeColor="text1"/>
          <w:lang w:eastAsia="zh-CN"/>
        </w:rPr>
        <w:t xml:space="preserve"> </w:t>
      </w:r>
      <w:r w:rsidR="004D31DB">
        <w:rPr>
          <w:rFonts w:hint="eastAsia"/>
          <w:color w:val="000000" w:themeColor="text1"/>
          <w:lang w:eastAsia="zh-CN"/>
        </w:rPr>
        <w:t xml:space="preserve">(GLM) </w:t>
      </w:r>
      <w:r w:rsidR="00DA160C">
        <w:rPr>
          <w:rFonts w:hint="eastAsia"/>
          <w:color w:val="000000" w:themeColor="text1"/>
          <w:lang w:eastAsia="zh-CN"/>
        </w:rPr>
        <w:t>instead of a normal linear model</w:t>
      </w:r>
      <w:r w:rsidR="00C459A3">
        <w:rPr>
          <w:rFonts w:hint="eastAsia"/>
          <w:color w:val="000000" w:themeColor="text1"/>
          <w:lang w:eastAsia="zh-CN"/>
        </w:rPr>
        <w:t xml:space="preserve">. </w:t>
      </w:r>
    </w:p>
    <w:p w14:paraId="15F6707A" w14:textId="77777777" w:rsidR="00434332" w:rsidRDefault="00434332" w:rsidP="00765260">
      <w:pPr>
        <w:pStyle w:val="a3"/>
        <w:rPr>
          <w:color w:val="000000" w:themeColor="text1"/>
          <w:lang w:eastAsia="zh-CN"/>
        </w:rPr>
      </w:pPr>
    </w:p>
    <w:p w14:paraId="2A45C86C" w14:textId="650F41C4" w:rsidR="00434332" w:rsidRPr="00434332" w:rsidRDefault="00434332" w:rsidP="00765260">
      <w:pPr>
        <w:pStyle w:val="a3"/>
        <w:rPr>
          <w:b/>
          <w:color w:val="000000" w:themeColor="text1"/>
          <w:lang w:eastAsia="zh-CN"/>
        </w:rPr>
      </w:pPr>
      <w:r w:rsidRPr="00434332">
        <w:rPr>
          <w:rFonts w:hint="eastAsia"/>
          <w:b/>
          <w:color w:val="000000" w:themeColor="text1"/>
          <w:lang w:eastAsia="zh-CN"/>
        </w:rPr>
        <w:t xml:space="preserve">Hypothesis: </w:t>
      </w:r>
    </w:p>
    <w:p w14:paraId="62294A2B" w14:textId="69CE603F" w:rsidR="00434332" w:rsidRDefault="00434332" w:rsidP="00765260">
      <w:pPr>
        <w:pStyle w:val="a3"/>
        <w:rPr>
          <w:color w:val="000000" w:themeColor="text1"/>
          <w:lang w:eastAsia="zh-CN"/>
        </w:rPr>
      </w:pPr>
      <w:r>
        <w:rPr>
          <w:rFonts w:hint="eastAsia"/>
          <w:color w:val="000000" w:themeColor="text1"/>
          <w:lang w:eastAsia="zh-CN"/>
        </w:rPr>
        <w:t>Null hypothesis: area, texture, and smoothness are not associated with whether a breast cancer tumor is malignant or not.</w:t>
      </w:r>
    </w:p>
    <w:p w14:paraId="124086E5" w14:textId="51C50C21" w:rsidR="00434332" w:rsidRDefault="00434332" w:rsidP="00765260">
      <w:pPr>
        <w:pStyle w:val="a3"/>
        <w:rPr>
          <w:color w:val="000000" w:themeColor="text1"/>
          <w:lang w:eastAsia="zh-CN"/>
        </w:rPr>
      </w:pPr>
      <w:r>
        <w:rPr>
          <w:rFonts w:hint="eastAsia"/>
          <w:color w:val="000000" w:themeColor="text1"/>
          <w:lang w:eastAsia="zh-CN"/>
        </w:rPr>
        <w:t xml:space="preserve">Alternative hypothesis: area, texture and smoothness are associated with whether a breast cancer tumor is malignant or not. </w:t>
      </w:r>
    </w:p>
    <w:p w14:paraId="36CD9C63" w14:textId="77777777" w:rsidR="00434332" w:rsidRDefault="00434332" w:rsidP="00765260">
      <w:pPr>
        <w:pStyle w:val="a3"/>
        <w:rPr>
          <w:color w:val="000000" w:themeColor="text1"/>
          <w:lang w:eastAsia="zh-CN"/>
        </w:rPr>
      </w:pPr>
    </w:p>
    <w:p w14:paraId="456B7B0E" w14:textId="77777777" w:rsidR="00434332" w:rsidRDefault="00434332" w:rsidP="00434332">
      <w:pPr>
        <w:pStyle w:val="a3"/>
        <w:rPr>
          <w:lang w:eastAsia="zh-CN"/>
        </w:rPr>
      </w:pPr>
      <w:r w:rsidRPr="000533D3">
        <w:rPr>
          <w:rFonts w:hint="eastAsia"/>
          <w:b/>
          <w:lang w:eastAsia="zh-CN"/>
        </w:rPr>
        <w:lastRenderedPageBreak/>
        <w:t xml:space="preserve">Assumptions and </w:t>
      </w:r>
      <w:r>
        <w:rPr>
          <w:rFonts w:hint="eastAsia"/>
          <w:b/>
          <w:lang w:eastAsia="zh-CN"/>
        </w:rPr>
        <w:t>C</w:t>
      </w:r>
      <w:r w:rsidRPr="000533D3">
        <w:rPr>
          <w:rFonts w:hint="eastAsia"/>
          <w:b/>
          <w:lang w:eastAsia="zh-CN"/>
        </w:rPr>
        <w:t>hecking</w:t>
      </w:r>
      <w:r>
        <w:rPr>
          <w:rFonts w:hint="eastAsia"/>
          <w:lang w:eastAsia="zh-CN"/>
        </w:rPr>
        <w:t>:</w:t>
      </w:r>
    </w:p>
    <w:p w14:paraId="08F54BD9" w14:textId="57F0F49B" w:rsidR="00434332" w:rsidRDefault="00804EDA" w:rsidP="00804EDA">
      <w:pPr>
        <w:pStyle w:val="a3"/>
        <w:numPr>
          <w:ilvl w:val="0"/>
          <w:numId w:val="9"/>
        </w:numPr>
        <w:rPr>
          <w:color w:val="000000" w:themeColor="text1"/>
          <w:lang w:eastAsia="zh-CN"/>
        </w:rPr>
      </w:pPr>
      <w:r>
        <w:rPr>
          <w:color w:val="000000" w:themeColor="text1"/>
          <w:lang w:eastAsia="zh-CN"/>
        </w:rPr>
        <w:t>O</w:t>
      </w:r>
      <w:r>
        <w:rPr>
          <w:rFonts w:hint="eastAsia"/>
          <w:color w:val="000000" w:themeColor="text1"/>
          <w:lang w:eastAsia="zh-CN"/>
        </w:rPr>
        <w:t>bservations are independent: I assume each observation is independent with each other.</w:t>
      </w:r>
    </w:p>
    <w:p w14:paraId="2FC9488C" w14:textId="4F737039" w:rsidR="00804EDA" w:rsidRDefault="00804EDA" w:rsidP="00804EDA">
      <w:pPr>
        <w:pStyle w:val="a3"/>
        <w:numPr>
          <w:ilvl w:val="0"/>
          <w:numId w:val="9"/>
        </w:numPr>
        <w:rPr>
          <w:color w:val="000000" w:themeColor="text1"/>
          <w:lang w:eastAsia="zh-CN"/>
        </w:rPr>
      </w:pPr>
      <w:r>
        <w:rPr>
          <w:rFonts w:hint="eastAsia"/>
          <w:color w:val="000000" w:themeColor="text1"/>
          <w:lang w:eastAsia="zh-CN"/>
        </w:rPr>
        <w:t>Samples are randomly selected from population: I assume the random selection for my test.</w:t>
      </w:r>
    </w:p>
    <w:p w14:paraId="51E4BEAA" w14:textId="48933165" w:rsidR="00804EDA" w:rsidRDefault="00804EDA" w:rsidP="00804EDA">
      <w:pPr>
        <w:pStyle w:val="a3"/>
        <w:numPr>
          <w:ilvl w:val="0"/>
          <w:numId w:val="9"/>
        </w:numPr>
        <w:rPr>
          <w:color w:val="000000" w:themeColor="text1"/>
          <w:lang w:eastAsia="zh-CN"/>
        </w:rPr>
      </w:pPr>
      <w:r>
        <w:rPr>
          <w:color w:val="000000" w:themeColor="text1"/>
          <w:lang w:eastAsia="zh-CN"/>
        </w:rPr>
        <w:t>D</w:t>
      </w:r>
      <w:r>
        <w:rPr>
          <w:rFonts w:hint="eastAsia"/>
          <w:color w:val="000000" w:themeColor="text1"/>
          <w:lang w:eastAsia="zh-CN"/>
        </w:rPr>
        <w:t>ependent variable meets the distribution of binomial distribution: since in data there is just 0 and 1, so I think the dependent variable meets the binomial distribution.</w:t>
      </w:r>
    </w:p>
    <w:p w14:paraId="0FEB150C" w14:textId="77777777" w:rsidR="00804EDA" w:rsidRDefault="00804EDA" w:rsidP="00804EDA">
      <w:pPr>
        <w:ind w:left="720"/>
        <w:rPr>
          <w:color w:val="000000" w:themeColor="text1"/>
          <w:lang w:eastAsia="zh-CN"/>
        </w:rPr>
      </w:pPr>
    </w:p>
    <w:p w14:paraId="1DE5F23C" w14:textId="280F2FEE" w:rsidR="00804EDA" w:rsidRPr="00804EDA" w:rsidRDefault="00804EDA" w:rsidP="00804EDA">
      <w:pPr>
        <w:ind w:left="720"/>
        <w:rPr>
          <w:b/>
          <w:color w:val="000000" w:themeColor="text1"/>
          <w:lang w:eastAsia="zh-CN"/>
        </w:rPr>
      </w:pPr>
      <w:r w:rsidRPr="00804EDA">
        <w:rPr>
          <w:b/>
          <w:color w:val="000000" w:themeColor="text1"/>
          <w:lang w:eastAsia="zh-CN"/>
        </w:rPr>
        <w:t>Multicollinearity</w:t>
      </w:r>
      <w:r w:rsidRPr="00804EDA">
        <w:rPr>
          <w:rFonts w:hint="eastAsia"/>
          <w:b/>
          <w:color w:val="000000" w:themeColor="text1"/>
          <w:lang w:eastAsia="zh-CN"/>
        </w:rPr>
        <w:t xml:space="preserve"> test: </w:t>
      </w:r>
    </w:p>
    <w:p w14:paraId="69AE92F4" w14:textId="71216FFE" w:rsidR="00804EDA" w:rsidRDefault="00F66E6C" w:rsidP="00804EDA">
      <w:pPr>
        <w:ind w:left="720"/>
        <w:rPr>
          <w:color w:val="000000" w:themeColor="text1"/>
          <w:lang w:eastAsia="zh-CN"/>
        </w:rPr>
      </w:pPr>
      <w:r>
        <w:rPr>
          <w:rFonts w:hint="eastAsia"/>
          <w:noProof/>
          <w:color w:val="000000" w:themeColor="text1"/>
          <w:lang w:eastAsia="zh-TW"/>
        </w:rPr>
        <w:drawing>
          <wp:inline distT="0" distB="0" distL="0" distR="0" wp14:anchorId="6D1BD5CE" wp14:editId="0A97DABB">
            <wp:extent cx="3952940" cy="932418"/>
            <wp:effectExtent l="0" t="0" r="9525" b="7620"/>
            <wp:docPr id="26" name="Picture 26" descr="Screen%20Shot%202017-04-23%20at%2016.13.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Screen%20Shot%202017-04-23%20at%2016.13.30.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051193" cy="955594"/>
                    </a:xfrm>
                    <a:prstGeom prst="rect">
                      <a:avLst/>
                    </a:prstGeom>
                    <a:noFill/>
                    <a:ln>
                      <a:noFill/>
                    </a:ln>
                  </pic:spPr>
                </pic:pic>
              </a:graphicData>
            </a:graphic>
          </wp:inline>
        </w:drawing>
      </w:r>
    </w:p>
    <w:p w14:paraId="7EAEF213" w14:textId="63DB2BC2" w:rsidR="00F66E6C" w:rsidRDefault="00F66E6C" w:rsidP="00804EDA">
      <w:pPr>
        <w:ind w:left="720"/>
        <w:rPr>
          <w:color w:val="000000" w:themeColor="text1"/>
          <w:lang w:eastAsia="zh-CN"/>
        </w:rPr>
      </w:pPr>
      <w:r>
        <w:rPr>
          <w:rFonts w:hint="eastAsia"/>
          <w:color w:val="000000" w:themeColor="text1"/>
          <w:lang w:eastAsia="zh-CN"/>
        </w:rPr>
        <w:t xml:space="preserve">In all multicollinearity tests, the VIF values are smaller than 10, so we can think there is no multicollinearity among different independent </w:t>
      </w:r>
      <w:r>
        <w:rPr>
          <w:color w:val="000000" w:themeColor="text1"/>
          <w:lang w:eastAsia="zh-CN"/>
        </w:rPr>
        <w:t>variables</w:t>
      </w:r>
      <w:r>
        <w:rPr>
          <w:rFonts w:hint="eastAsia"/>
          <w:color w:val="000000" w:themeColor="text1"/>
          <w:lang w:eastAsia="zh-CN"/>
        </w:rPr>
        <w:t xml:space="preserve">. </w:t>
      </w:r>
    </w:p>
    <w:p w14:paraId="511ECE65" w14:textId="77777777" w:rsidR="00F66E6C" w:rsidRDefault="00F66E6C" w:rsidP="00804EDA">
      <w:pPr>
        <w:ind w:left="720"/>
        <w:rPr>
          <w:color w:val="000000" w:themeColor="text1"/>
          <w:lang w:eastAsia="zh-CN"/>
        </w:rPr>
      </w:pPr>
    </w:p>
    <w:p w14:paraId="24F6FF48" w14:textId="12DF5C55" w:rsidR="00804EDA" w:rsidRPr="00F66E6C" w:rsidRDefault="00804EDA" w:rsidP="00804EDA">
      <w:pPr>
        <w:ind w:left="720"/>
        <w:rPr>
          <w:b/>
          <w:color w:val="000000" w:themeColor="text1"/>
          <w:lang w:eastAsia="zh-CN"/>
        </w:rPr>
      </w:pPr>
      <w:r w:rsidRPr="00F66E6C">
        <w:rPr>
          <w:rFonts w:hint="eastAsia"/>
          <w:b/>
          <w:color w:val="000000" w:themeColor="text1"/>
          <w:lang w:eastAsia="zh-CN"/>
        </w:rPr>
        <w:t xml:space="preserve">Generalized linear model: </w:t>
      </w:r>
    </w:p>
    <w:p w14:paraId="32AC30F8" w14:textId="01DFD105" w:rsidR="00804EDA" w:rsidRDefault="00E3615F" w:rsidP="00804EDA">
      <w:pPr>
        <w:ind w:left="720"/>
        <w:rPr>
          <w:color w:val="000000" w:themeColor="text1"/>
          <w:lang w:eastAsia="zh-CN"/>
        </w:rPr>
      </w:pPr>
      <w:r>
        <w:rPr>
          <w:rFonts w:hint="eastAsia"/>
          <w:noProof/>
          <w:color w:val="000000" w:themeColor="text1"/>
          <w:lang w:eastAsia="zh-TW"/>
        </w:rPr>
        <w:drawing>
          <wp:inline distT="0" distB="0" distL="0" distR="0" wp14:anchorId="045187E6" wp14:editId="3AB0E053">
            <wp:extent cx="3211479" cy="2829958"/>
            <wp:effectExtent l="0" t="0" r="0" b="0"/>
            <wp:docPr id="28" name="Picture 28" descr="Screen%20Shot%202017-04-23%20at%2016.18.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Screen%20Shot%202017-04-23%20at%2016.18.14.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224564" cy="2841489"/>
                    </a:xfrm>
                    <a:prstGeom prst="rect">
                      <a:avLst/>
                    </a:prstGeom>
                    <a:noFill/>
                    <a:ln>
                      <a:noFill/>
                    </a:ln>
                  </pic:spPr>
                </pic:pic>
              </a:graphicData>
            </a:graphic>
          </wp:inline>
        </w:drawing>
      </w:r>
    </w:p>
    <w:p w14:paraId="2E9A98FC" w14:textId="087C3D96" w:rsidR="00E3615F" w:rsidRDefault="00AF1524" w:rsidP="00804EDA">
      <w:pPr>
        <w:ind w:left="720"/>
        <w:rPr>
          <w:color w:val="000000" w:themeColor="text1"/>
          <w:lang w:eastAsia="zh-CN"/>
        </w:rPr>
      </w:pPr>
      <w:r>
        <w:rPr>
          <w:rFonts w:hint="eastAsia"/>
          <w:color w:val="000000" w:themeColor="text1"/>
          <w:lang w:eastAsia="zh-CN"/>
        </w:rPr>
        <w:t xml:space="preserve">The result means, when area, texture, and smoothness are </w:t>
      </w:r>
      <w:r>
        <w:rPr>
          <w:color w:val="000000" w:themeColor="text1"/>
          <w:lang w:eastAsia="zh-CN"/>
        </w:rPr>
        <w:t>controlled</w:t>
      </w:r>
      <w:r>
        <w:rPr>
          <w:rFonts w:hint="eastAsia"/>
          <w:color w:val="000000" w:themeColor="text1"/>
          <w:lang w:eastAsia="zh-CN"/>
        </w:rPr>
        <w:t xml:space="preserve"> or equal to zero, the malignant should be -32.619261. </w:t>
      </w:r>
      <w:proofErr w:type="spellStart"/>
      <w:r>
        <w:rPr>
          <w:rFonts w:hint="eastAsia"/>
          <w:color w:val="000000" w:themeColor="text1"/>
          <w:lang w:eastAsia="zh-CN"/>
        </w:rPr>
        <w:t>area_mean</w:t>
      </w:r>
      <w:proofErr w:type="spellEnd"/>
      <w:r>
        <w:rPr>
          <w:rFonts w:hint="eastAsia"/>
          <w:color w:val="000000" w:themeColor="text1"/>
          <w:lang w:eastAsia="zh-CN"/>
        </w:rPr>
        <w:t xml:space="preserve">, </w:t>
      </w:r>
      <w:proofErr w:type="spellStart"/>
      <w:r>
        <w:rPr>
          <w:rFonts w:hint="eastAsia"/>
          <w:color w:val="000000" w:themeColor="text1"/>
          <w:lang w:eastAsia="zh-CN"/>
        </w:rPr>
        <w:t>textur</w:t>
      </w:r>
      <w:r w:rsidR="002F26C0">
        <w:rPr>
          <w:rFonts w:hint="eastAsia"/>
          <w:color w:val="000000" w:themeColor="text1"/>
          <w:lang w:eastAsia="zh-CN"/>
        </w:rPr>
        <w:t>e_mean</w:t>
      </w:r>
      <w:proofErr w:type="spellEnd"/>
      <w:r w:rsidR="002F26C0">
        <w:rPr>
          <w:rFonts w:hint="eastAsia"/>
          <w:color w:val="000000" w:themeColor="text1"/>
          <w:lang w:eastAsia="zh-CN"/>
        </w:rPr>
        <w:t xml:space="preserve">, and </w:t>
      </w:r>
      <w:proofErr w:type="spellStart"/>
      <w:r w:rsidR="002F26C0">
        <w:rPr>
          <w:rFonts w:hint="eastAsia"/>
          <w:color w:val="000000" w:themeColor="text1"/>
          <w:lang w:eastAsia="zh-CN"/>
        </w:rPr>
        <w:t>smoothness_mean</w:t>
      </w:r>
      <w:proofErr w:type="spellEnd"/>
      <w:r w:rsidR="002F26C0">
        <w:rPr>
          <w:rFonts w:hint="eastAsia"/>
          <w:color w:val="000000" w:themeColor="text1"/>
          <w:lang w:eastAsia="zh-CN"/>
        </w:rPr>
        <w:t xml:space="preserve"> can</w:t>
      </w:r>
      <w:r>
        <w:rPr>
          <w:rFonts w:hint="eastAsia"/>
          <w:color w:val="000000" w:themeColor="text1"/>
          <w:lang w:eastAsia="zh-CN"/>
        </w:rPr>
        <w:t xml:space="preserve"> </w:t>
      </w:r>
      <w:r w:rsidR="002F26C0">
        <w:rPr>
          <w:rFonts w:hint="eastAsia"/>
          <w:color w:val="000000" w:themeColor="text1"/>
          <w:lang w:eastAsia="zh-CN"/>
        </w:rPr>
        <w:t xml:space="preserve">all </w:t>
      </w:r>
      <w:r>
        <w:rPr>
          <w:rFonts w:hint="eastAsia"/>
          <w:color w:val="000000" w:themeColor="text1"/>
          <w:lang w:eastAsia="zh-CN"/>
        </w:rPr>
        <w:t xml:space="preserve">have significant effect on malignant. When </w:t>
      </w:r>
      <w:proofErr w:type="spellStart"/>
      <w:r>
        <w:rPr>
          <w:rFonts w:hint="eastAsia"/>
          <w:color w:val="000000" w:themeColor="text1"/>
          <w:lang w:eastAsia="zh-CN"/>
        </w:rPr>
        <w:t>area_mean</w:t>
      </w:r>
      <w:proofErr w:type="spellEnd"/>
      <w:r>
        <w:rPr>
          <w:rFonts w:hint="eastAsia"/>
          <w:color w:val="000000" w:themeColor="text1"/>
          <w:lang w:eastAsia="zh-CN"/>
        </w:rPr>
        <w:t xml:space="preserve"> increases </w:t>
      </w:r>
      <w:proofErr w:type="gramStart"/>
      <w:r>
        <w:rPr>
          <w:rFonts w:hint="eastAsia"/>
          <w:color w:val="000000" w:themeColor="text1"/>
          <w:lang w:eastAsia="zh-CN"/>
        </w:rPr>
        <w:t>1</w:t>
      </w:r>
      <w:proofErr w:type="gramEnd"/>
      <w:r>
        <w:rPr>
          <w:rFonts w:hint="eastAsia"/>
          <w:color w:val="000000" w:themeColor="text1"/>
          <w:lang w:eastAsia="zh-CN"/>
        </w:rPr>
        <w:t xml:space="preserve"> unit, </w:t>
      </w:r>
      <w:commentRangeStart w:id="2"/>
      <w:r>
        <w:rPr>
          <w:rFonts w:hint="eastAsia"/>
          <w:color w:val="000000" w:themeColor="text1"/>
          <w:lang w:eastAsia="zh-CN"/>
        </w:rPr>
        <w:t xml:space="preserve">malignant </w:t>
      </w:r>
      <w:commentRangeEnd w:id="2"/>
      <w:r w:rsidR="007B65A7">
        <w:rPr>
          <w:rStyle w:val="a8"/>
        </w:rPr>
        <w:commentReference w:id="2"/>
      </w:r>
      <w:r>
        <w:rPr>
          <w:rFonts w:hint="eastAsia"/>
          <w:color w:val="000000" w:themeColor="text1"/>
          <w:lang w:eastAsia="zh-CN"/>
        </w:rPr>
        <w:t xml:space="preserve">will increase 0.016160 units; when </w:t>
      </w:r>
      <w:proofErr w:type="spellStart"/>
      <w:r>
        <w:rPr>
          <w:rFonts w:hint="eastAsia"/>
          <w:color w:val="000000" w:themeColor="text1"/>
          <w:lang w:eastAsia="zh-CN"/>
        </w:rPr>
        <w:t>texture_mean</w:t>
      </w:r>
      <w:proofErr w:type="spellEnd"/>
      <w:r>
        <w:rPr>
          <w:rFonts w:hint="eastAsia"/>
          <w:color w:val="000000" w:themeColor="text1"/>
          <w:lang w:eastAsia="zh-CN"/>
        </w:rPr>
        <w:t xml:space="preserve"> increases 1 unit, malignant will increase 0.381076 units; when </w:t>
      </w:r>
      <w:proofErr w:type="spellStart"/>
      <w:r>
        <w:rPr>
          <w:rFonts w:hint="eastAsia"/>
          <w:color w:val="000000" w:themeColor="text1"/>
          <w:lang w:eastAsia="zh-CN"/>
        </w:rPr>
        <w:t>smoothness_mean</w:t>
      </w:r>
      <w:proofErr w:type="spellEnd"/>
      <w:r>
        <w:rPr>
          <w:rFonts w:hint="eastAsia"/>
          <w:color w:val="000000" w:themeColor="text1"/>
          <w:lang w:eastAsia="zh-CN"/>
        </w:rPr>
        <w:t xml:space="preserve"> increases 1 unit, malignant will increase 146.766602 units. </w:t>
      </w:r>
    </w:p>
    <w:p w14:paraId="4D775659" w14:textId="77777777" w:rsidR="00F66E6C" w:rsidRPr="00804EDA" w:rsidRDefault="00F66E6C" w:rsidP="00804EDA">
      <w:pPr>
        <w:ind w:left="720"/>
        <w:rPr>
          <w:color w:val="000000" w:themeColor="text1"/>
          <w:lang w:eastAsia="zh-CN"/>
        </w:rPr>
      </w:pPr>
    </w:p>
    <w:p w14:paraId="2D4F2ED9" w14:textId="77777777" w:rsidR="00434332" w:rsidRDefault="00434332" w:rsidP="00765260">
      <w:pPr>
        <w:pStyle w:val="a3"/>
        <w:rPr>
          <w:color w:val="000000" w:themeColor="text1"/>
          <w:lang w:eastAsia="zh-CN"/>
        </w:rPr>
      </w:pPr>
    </w:p>
    <w:p w14:paraId="59A7C0EE" w14:textId="77777777" w:rsidR="00DA160C" w:rsidRPr="00C459A3" w:rsidRDefault="00DA160C" w:rsidP="00765260">
      <w:pPr>
        <w:pStyle w:val="a3"/>
        <w:rPr>
          <w:color w:val="000000" w:themeColor="text1"/>
          <w:lang w:eastAsia="zh-CN"/>
        </w:rPr>
      </w:pPr>
    </w:p>
    <w:p w14:paraId="3ABFC43B" w14:textId="77777777" w:rsidR="00E67A5F" w:rsidRDefault="00E67A5F" w:rsidP="00E67A5F"/>
    <w:p w14:paraId="69D7D28A" w14:textId="55656A28" w:rsidR="00E67A5F" w:rsidRPr="007C0F60" w:rsidRDefault="00E67A5F" w:rsidP="00E739E9">
      <w:pPr>
        <w:pStyle w:val="a3"/>
        <w:numPr>
          <w:ilvl w:val="0"/>
          <w:numId w:val="2"/>
        </w:numPr>
        <w:rPr>
          <w:color w:val="365F91" w:themeColor="accent1" w:themeShade="BF"/>
        </w:rPr>
      </w:pPr>
      <w:r w:rsidRPr="007C0F60">
        <w:rPr>
          <w:color w:val="365F91" w:themeColor="accent1" w:themeShade="BF"/>
        </w:rPr>
        <w:lastRenderedPageBreak/>
        <w:t xml:space="preserve">BONUS/EXTRA CREDIT: Which </w:t>
      </w:r>
      <w:r w:rsidR="00BC0167" w:rsidRPr="007C0F60">
        <w:rPr>
          <w:color w:val="365F91" w:themeColor="accent1" w:themeShade="BF"/>
        </w:rPr>
        <w:t xml:space="preserve">independent </w:t>
      </w:r>
      <w:r w:rsidRPr="007C0F60">
        <w:rPr>
          <w:color w:val="365F91" w:themeColor="accent1" w:themeShade="BF"/>
        </w:rPr>
        <w:t>variables are the most important in explaining whether a breast cancer tumor is malignant or not? Use the same 3 continuous</w:t>
      </w:r>
      <w:r w:rsidR="008D438A" w:rsidRPr="007C0F60">
        <w:rPr>
          <w:color w:val="365F91" w:themeColor="accent1" w:themeShade="BF"/>
        </w:rPr>
        <w:t xml:space="preserve"> independent</w:t>
      </w:r>
      <w:r w:rsidRPr="007C0F60">
        <w:rPr>
          <w:color w:val="365F91" w:themeColor="accent1" w:themeShade="BF"/>
        </w:rPr>
        <w:t xml:space="preserve"> variables you chose for question 6. </w:t>
      </w:r>
      <w:r w:rsidRPr="007C0F60">
        <w:rPr>
          <w:b/>
          <w:color w:val="365F91" w:themeColor="accent1" w:themeShade="BF"/>
        </w:rPr>
        <w:t>cancer.</w:t>
      </w:r>
    </w:p>
    <w:p w14:paraId="44F83157" w14:textId="77777777" w:rsidR="00521809" w:rsidRDefault="00521809" w:rsidP="00521809">
      <w:pPr>
        <w:pStyle w:val="a3"/>
        <w:rPr>
          <w:lang w:eastAsia="zh-CN"/>
        </w:rPr>
      </w:pPr>
    </w:p>
    <w:p w14:paraId="4BC12B5D" w14:textId="7DEDC6C2" w:rsidR="00305B60" w:rsidRDefault="007C0F60" w:rsidP="00521809">
      <w:pPr>
        <w:pStyle w:val="a3"/>
        <w:rPr>
          <w:lang w:eastAsia="zh-CN"/>
        </w:rPr>
      </w:pPr>
      <w:r>
        <w:rPr>
          <w:noProof/>
          <w:lang w:eastAsia="zh-TW"/>
        </w:rPr>
        <w:drawing>
          <wp:inline distT="0" distB="0" distL="0" distR="0" wp14:anchorId="0BD5AF30" wp14:editId="0B7B5018">
            <wp:extent cx="4173920" cy="1021227"/>
            <wp:effectExtent l="0" t="0" r="0" b="0"/>
            <wp:docPr id="29" name="Picture 29" descr="Screen%20Shot%202017-04-23%20at%2016.41.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Screen%20Shot%202017-04-23%20at%2016.41.45.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204194" cy="1028634"/>
                    </a:xfrm>
                    <a:prstGeom prst="rect">
                      <a:avLst/>
                    </a:prstGeom>
                    <a:noFill/>
                    <a:ln>
                      <a:noFill/>
                    </a:ln>
                  </pic:spPr>
                </pic:pic>
              </a:graphicData>
            </a:graphic>
          </wp:inline>
        </w:drawing>
      </w:r>
    </w:p>
    <w:p w14:paraId="61644531" w14:textId="77777777" w:rsidR="007C0F60" w:rsidRDefault="007C0F60" w:rsidP="00521809">
      <w:pPr>
        <w:pStyle w:val="a3"/>
        <w:rPr>
          <w:lang w:eastAsia="zh-CN"/>
        </w:rPr>
      </w:pPr>
    </w:p>
    <w:p w14:paraId="14BC5A19" w14:textId="1394A9EB" w:rsidR="007C0F60" w:rsidRDefault="007C0F60" w:rsidP="00521809">
      <w:pPr>
        <w:pStyle w:val="a3"/>
        <w:rPr>
          <w:ins w:id="4" w:author="OSCAR Chang" w:date="2017-04-24T23:26:00Z"/>
          <w:lang w:eastAsia="zh-CN"/>
        </w:rPr>
      </w:pPr>
      <w:r>
        <w:rPr>
          <w:rFonts w:hint="eastAsia"/>
          <w:lang w:eastAsia="zh-CN"/>
        </w:rPr>
        <w:t xml:space="preserve">when I run </w:t>
      </w:r>
      <w:proofErr w:type="spellStart"/>
      <w:r>
        <w:rPr>
          <w:rFonts w:hint="eastAsia"/>
          <w:lang w:eastAsia="zh-CN"/>
        </w:rPr>
        <w:t>glm</w:t>
      </w:r>
      <w:proofErr w:type="spellEnd"/>
      <w:r>
        <w:rPr>
          <w:rFonts w:hint="eastAsia"/>
          <w:lang w:eastAsia="zh-CN"/>
        </w:rPr>
        <w:t xml:space="preserve"> for three independent variables separately, the summary will show AIC of these three models. Because the AIC of modc1 is the lowest, so </w:t>
      </w:r>
      <w:r w:rsidR="002360C1">
        <w:rPr>
          <w:rFonts w:hint="eastAsia"/>
          <w:lang w:eastAsia="zh-CN"/>
        </w:rPr>
        <w:t xml:space="preserve">the model that relates malignant and </w:t>
      </w:r>
      <w:proofErr w:type="spellStart"/>
      <w:r w:rsidR="002360C1">
        <w:rPr>
          <w:rFonts w:hint="eastAsia"/>
          <w:lang w:eastAsia="zh-CN"/>
        </w:rPr>
        <w:t>area_mean</w:t>
      </w:r>
      <w:proofErr w:type="spellEnd"/>
      <w:r w:rsidR="002360C1">
        <w:rPr>
          <w:rFonts w:hint="eastAsia"/>
          <w:lang w:eastAsia="zh-CN"/>
        </w:rPr>
        <w:t xml:space="preserve"> loss least information, so </w:t>
      </w:r>
      <w:proofErr w:type="spellStart"/>
      <w:r w:rsidR="002360C1">
        <w:rPr>
          <w:rFonts w:hint="eastAsia"/>
          <w:lang w:eastAsia="zh-CN"/>
        </w:rPr>
        <w:t>area_mean</w:t>
      </w:r>
      <w:proofErr w:type="spellEnd"/>
      <w:r w:rsidR="002360C1">
        <w:rPr>
          <w:rFonts w:hint="eastAsia"/>
          <w:lang w:eastAsia="zh-CN"/>
        </w:rPr>
        <w:t xml:space="preserve">, among my three independent variables, is most important to explain whether a breast cancer tumor is malignant or not. </w:t>
      </w:r>
    </w:p>
    <w:p w14:paraId="49476A4C" w14:textId="53C5BBDA" w:rsidR="007B65A7" w:rsidRDefault="007B65A7" w:rsidP="00521809">
      <w:pPr>
        <w:pStyle w:val="a3"/>
        <w:rPr>
          <w:ins w:id="5" w:author="OSCAR Chang" w:date="2017-04-24T23:26:00Z"/>
          <w:lang w:eastAsia="zh-CN"/>
        </w:rPr>
      </w:pPr>
    </w:p>
    <w:p w14:paraId="63C476A8" w14:textId="0FFD3F5A" w:rsidR="007B65A7" w:rsidRPr="00E739E9" w:rsidRDefault="007B65A7" w:rsidP="00521809">
      <w:pPr>
        <w:pStyle w:val="a3"/>
        <w:rPr>
          <w:lang w:eastAsia="zh-CN"/>
        </w:rPr>
      </w:pPr>
      <w:ins w:id="6" w:author="OSCAR Chang" w:date="2017-04-24T23:26:00Z">
        <w:r w:rsidRPr="007B65A7">
          <w:rPr>
            <w:lang w:eastAsia="zh-CN"/>
          </w:rPr>
          <w:t xml:space="preserve">You </w:t>
        </w:r>
        <w:proofErr w:type="spellStart"/>
        <w:proofErr w:type="gramStart"/>
        <w:r w:rsidRPr="007B65A7">
          <w:rPr>
            <w:lang w:eastAsia="zh-CN"/>
          </w:rPr>
          <w:t>can not</w:t>
        </w:r>
        <w:proofErr w:type="spellEnd"/>
        <w:proofErr w:type="gramEnd"/>
        <w:r w:rsidRPr="007B65A7">
          <w:rPr>
            <w:lang w:eastAsia="zh-CN"/>
          </w:rPr>
          <w:t xml:space="preserve"> use AIC value or chi-squared test to compare the importance of independent variables. AIC is to compare model fitting. This question can be simply answered by first standardize independent variables and compare the regression coefficients.</w:t>
        </w:r>
      </w:ins>
    </w:p>
    <w:sectPr w:rsidR="007B65A7" w:rsidRPr="00E739E9" w:rsidSect="0068363E">
      <w:headerReference w:type="default" r:id="rId40"/>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OSCAR Chang" w:date="2017-04-24T23:26:00Z" w:initials="OC">
    <w:p w14:paraId="5C4159F7" w14:textId="1D8E2397" w:rsidR="007B65A7" w:rsidRPr="007B65A7" w:rsidRDefault="007B65A7">
      <w:pPr>
        <w:pStyle w:val="a9"/>
        <w:rPr>
          <w:rFonts w:eastAsia="新細明體" w:hint="eastAsia"/>
          <w:lang w:eastAsia="zh-TW"/>
        </w:rPr>
      </w:pPr>
      <w:r>
        <w:rPr>
          <w:rStyle w:val="a8"/>
        </w:rPr>
        <w:annotationRef/>
      </w:r>
      <w:r>
        <w:rPr>
          <w:rFonts w:eastAsia="新細明體" w:hint="eastAsia"/>
          <w:lang w:eastAsia="zh-TW"/>
        </w:rPr>
        <w:t>It shou</w:t>
      </w:r>
      <w:r>
        <w:rPr>
          <w:rFonts w:eastAsia="新細明體"/>
          <w:lang w:eastAsia="zh-TW"/>
        </w:rPr>
        <w:t>ld be the log odds ratio of malignant (-0.5)</w:t>
      </w:r>
      <w:bookmarkStart w:id="3" w:name="_GoBack"/>
      <w:bookmarkEnd w:id="3"/>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C4159F7"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DBA4FC" w14:textId="77777777" w:rsidR="000276E3" w:rsidRDefault="000276E3" w:rsidP="007C0F60">
      <w:r>
        <w:separator/>
      </w:r>
    </w:p>
  </w:endnote>
  <w:endnote w:type="continuationSeparator" w:id="0">
    <w:p w14:paraId="3E0703A4" w14:textId="77777777" w:rsidR="000276E3" w:rsidRDefault="000276E3" w:rsidP="007C0F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Yu Gothic UI"/>
    <w:panose1 w:val="02020609040205080304"/>
    <w:charset w:val="80"/>
    <w:family w:val="auto"/>
    <w:pitch w:val="variable"/>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enlo Regular">
    <w:altName w:val="Times New Roman"/>
    <w:charset w:val="00"/>
    <w:family w:val="auto"/>
    <w:pitch w:val="variable"/>
    <w:sig w:usb0="00000000" w:usb1="D200F9FB" w:usb2="02000028" w:usb3="00000000" w:csb0="000001DF" w:csb1="00000000"/>
  </w:font>
  <w:font w:name="新細明體">
    <w:altName w:val="PMingLiU"/>
    <w:panose1 w:val="02020500000000000000"/>
    <w:charset w:val="88"/>
    <w:family w:val="roman"/>
    <w:pitch w:val="variable"/>
    <w:sig w:usb0="A00002FF" w:usb1="28CFFCFA"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B28F6A" w14:textId="77777777" w:rsidR="000276E3" w:rsidRDefault="000276E3" w:rsidP="007C0F60">
      <w:r>
        <w:separator/>
      </w:r>
    </w:p>
  </w:footnote>
  <w:footnote w:type="continuationSeparator" w:id="0">
    <w:p w14:paraId="2D96C23F" w14:textId="77777777" w:rsidR="000276E3" w:rsidRDefault="000276E3" w:rsidP="007C0F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22695B" w14:textId="3ED327F2" w:rsidR="00950437" w:rsidRDefault="00950437" w:rsidP="00950437">
    <w:pPr>
      <w:pStyle w:val="a4"/>
      <w:jc w:val="center"/>
      <w:rPr>
        <w:lang w:eastAsia="zh-CN"/>
      </w:rPr>
    </w:pPr>
    <w:r>
      <w:rPr>
        <w:rFonts w:hint="eastAsia"/>
        <w:lang w:eastAsia="zh-CN"/>
      </w:rPr>
      <w:t>Yilun Zhao, NRE 538, Final R</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75F83"/>
    <w:multiLevelType w:val="hybridMultilevel"/>
    <w:tmpl w:val="91F02F6C"/>
    <w:lvl w:ilvl="0" w:tplc="F1EEDF28">
      <w:start w:val="1"/>
      <w:numFmt w:val="decimal"/>
      <w:lvlText w:val="%1."/>
      <w:lvlJc w:val="left"/>
      <w:pPr>
        <w:ind w:left="1080" w:hanging="360"/>
      </w:pPr>
      <w:rPr>
        <w:rFonts w:hint="eastAsia"/>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8E02735"/>
    <w:multiLevelType w:val="hybridMultilevel"/>
    <w:tmpl w:val="DDB03218"/>
    <w:lvl w:ilvl="0" w:tplc="E5A68CA4">
      <w:start w:val="1"/>
      <w:numFmt w:val="decimal"/>
      <w:lvlText w:val="%1."/>
      <w:lvlJc w:val="left"/>
      <w:pPr>
        <w:ind w:left="1080" w:hanging="360"/>
      </w:pPr>
      <w:rPr>
        <w:rFonts w:hint="eastAsia"/>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D4A012A"/>
    <w:multiLevelType w:val="hybridMultilevel"/>
    <w:tmpl w:val="AC28126E"/>
    <w:lvl w:ilvl="0" w:tplc="70980B02">
      <w:start w:val="1"/>
      <w:numFmt w:val="decimal"/>
      <w:lvlText w:val="%1."/>
      <w:lvlJc w:val="left"/>
      <w:pPr>
        <w:ind w:left="1080" w:hanging="360"/>
      </w:pPr>
      <w:rPr>
        <w:rFonts w:hint="eastAsia"/>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C6873E2"/>
    <w:multiLevelType w:val="hybridMultilevel"/>
    <w:tmpl w:val="57280EFE"/>
    <w:lvl w:ilvl="0" w:tplc="DFB82DBE">
      <w:start w:val="1"/>
      <w:numFmt w:val="decimal"/>
      <w:lvlText w:val="%1."/>
      <w:lvlJc w:val="left"/>
      <w:pPr>
        <w:ind w:left="1080" w:hanging="360"/>
      </w:pPr>
      <w:rPr>
        <w:rFonts w:hint="eastAsia"/>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D2110E7"/>
    <w:multiLevelType w:val="hybridMultilevel"/>
    <w:tmpl w:val="01742696"/>
    <w:lvl w:ilvl="0" w:tplc="B9383920">
      <w:start w:val="1"/>
      <w:numFmt w:val="decimal"/>
      <w:lvlText w:val="%1."/>
      <w:lvlJc w:val="left"/>
      <w:pPr>
        <w:ind w:left="1080" w:hanging="360"/>
      </w:pPr>
      <w:rPr>
        <w:rFonts w:hint="eastAsia"/>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CA17D35"/>
    <w:multiLevelType w:val="hybridMultilevel"/>
    <w:tmpl w:val="33E8DA7C"/>
    <w:lvl w:ilvl="0" w:tplc="836EB084">
      <w:start w:val="1"/>
      <w:numFmt w:val="decimal"/>
      <w:lvlText w:val="%1."/>
      <w:lvlJc w:val="left"/>
      <w:pPr>
        <w:ind w:left="1080" w:hanging="360"/>
      </w:pPr>
      <w:rPr>
        <w:rFonts w:hint="eastAsia"/>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ECF2346"/>
    <w:multiLevelType w:val="hybridMultilevel"/>
    <w:tmpl w:val="CCAA4584"/>
    <w:lvl w:ilvl="0" w:tplc="BC06BD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6E0222A"/>
    <w:multiLevelType w:val="hybridMultilevel"/>
    <w:tmpl w:val="759C55C8"/>
    <w:lvl w:ilvl="0" w:tplc="2E76D554">
      <w:start w:val="1"/>
      <w:numFmt w:val="decimal"/>
      <w:lvlText w:val="%1."/>
      <w:lvlJc w:val="left"/>
      <w:pPr>
        <w:ind w:left="1080" w:hanging="360"/>
      </w:pPr>
      <w:rPr>
        <w:rFonts w:hint="eastAsia"/>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9AA2139"/>
    <w:multiLevelType w:val="hybridMultilevel"/>
    <w:tmpl w:val="8200D5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7723ECA"/>
    <w:multiLevelType w:val="hybridMultilevel"/>
    <w:tmpl w:val="94A05B5C"/>
    <w:lvl w:ilvl="0" w:tplc="B43E2DCE">
      <w:start w:val="3"/>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6"/>
  </w:num>
  <w:num w:numId="4">
    <w:abstractNumId w:val="0"/>
  </w:num>
  <w:num w:numId="5">
    <w:abstractNumId w:val="5"/>
  </w:num>
  <w:num w:numId="6">
    <w:abstractNumId w:val="3"/>
  </w:num>
  <w:num w:numId="7">
    <w:abstractNumId w:val="2"/>
  </w:num>
  <w:num w:numId="8">
    <w:abstractNumId w:val="1"/>
  </w:num>
  <w:num w:numId="9">
    <w:abstractNumId w:val="4"/>
  </w:num>
  <w:num w:numId="10">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OSCAR Chang">
    <w15:presenceInfo w15:providerId="Windows Live" w15:userId="fb3f62de3227e7d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39E9"/>
    <w:rsid w:val="000276E3"/>
    <w:rsid w:val="00034F52"/>
    <w:rsid w:val="00040F61"/>
    <w:rsid w:val="000533D3"/>
    <w:rsid w:val="001139C3"/>
    <w:rsid w:val="00126688"/>
    <w:rsid w:val="00144D25"/>
    <w:rsid w:val="00150F6F"/>
    <w:rsid w:val="001A7C36"/>
    <w:rsid w:val="001F1849"/>
    <w:rsid w:val="002006B0"/>
    <w:rsid w:val="002025E1"/>
    <w:rsid w:val="002138E8"/>
    <w:rsid w:val="002360C1"/>
    <w:rsid w:val="00261A36"/>
    <w:rsid w:val="00274D0C"/>
    <w:rsid w:val="002B3DB7"/>
    <w:rsid w:val="002B3F88"/>
    <w:rsid w:val="002B7633"/>
    <w:rsid w:val="002F26C0"/>
    <w:rsid w:val="003017B6"/>
    <w:rsid w:val="00305B60"/>
    <w:rsid w:val="003317FA"/>
    <w:rsid w:val="00376698"/>
    <w:rsid w:val="00376DE8"/>
    <w:rsid w:val="003C44BD"/>
    <w:rsid w:val="003F5A36"/>
    <w:rsid w:val="00434332"/>
    <w:rsid w:val="004379F4"/>
    <w:rsid w:val="004516CC"/>
    <w:rsid w:val="00492935"/>
    <w:rsid w:val="004D217C"/>
    <w:rsid w:val="004D31DB"/>
    <w:rsid w:val="00503435"/>
    <w:rsid w:val="00521809"/>
    <w:rsid w:val="00591811"/>
    <w:rsid w:val="00591A44"/>
    <w:rsid w:val="005D2CC2"/>
    <w:rsid w:val="005D433F"/>
    <w:rsid w:val="005D6E3E"/>
    <w:rsid w:val="005F1359"/>
    <w:rsid w:val="00646D77"/>
    <w:rsid w:val="006473BD"/>
    <w:rsid w:val="0068363E"/>
    <w:rsid w:val="006E47F1"/>
    <w:rsid w:val="00765260"/>
    <w:rsid w:val="007746E8"/>
    <w:rsid w:val="00797188"/>
    <w:rsid w:val="007A7E63"/>
    <w:rsid w:val="007B3C38"/>
    <w:rsid w:val="007B5FB6"/>
    <w:rsid w:val="007B65A7"/>
    <w:rsid w:val="007C0F60"/>
    <w:rsid w:val="00804EDA"/>
    <w:rsid w:val="008351C8"/>
    <w:rsid w:val="00843911"/>
    <w:rsid w:val="008A2305"/>
    <w:rsid w:val="008D438A"/>
    <w:rsid w:val="008F258E"/>
    <w:rsid w:val="00904F36"/>
    <w:rsid w:val="00943FD6"/>
    <w:rsid w:val="00950437"/>
    <w:rsid w:val="0098408C"/>
    <w:rsid w:val="00985FC4"/>
    <w:rsid w:val="009B02B7"/>
    <w:rsid w:val="009B38A6"/>
    <w:rsid w:val="009F005A"/>
    <w:rsid w:val="00A04DF5"/>
    <w:rsid w:val="00A320C9"/>
    <w:rsid w:val="00A76C52"/>
    <w:rsid w:val="00AA761F"/>
    <w:rsid w:val="00AF1524"/>
    <w:rsid w:val="00B13CAA"/>
    <w:rsid w:val="00B22BEB"/>
    <w:rsid w:val="00B71068"/>
    <w:rsid w:val="00BB5893"/>
    <w:rsid w:val="00BC0167"/>
    <w:rsid w:val="00BD193C"/>
    <w:rsid w:val="00BD3F1B"/>
    <w:rsid w:val="00BD4B5C"/>
    <w:rsid w:val="00C459A3"/>
    <w:rsid w:val="00CC6401"/>
    <w:rsid w:val="00CD1663"/>
    <w:rsid w:val="00CE7891"/>
    <w:rsid w:val="00D05D12"/>
    <w:rsid w:val="00D12989"/>
    <w:rsid w:val="00D37965"/>
    <w:rsid w:val="00D4652D"/>
    <w:rsid w:val="00D73B59"/>
    <w:rsid w:val="00D76A9F"/>
    <w:rsid w:val="00DA160C"/>
    <w:rsid w:val="00DC0C17"/>
    <w:rsid w:val="00DF533D"/>
    <w:rsid w:val="00DF7A15"/>
    <w:rsid w:val="00E12B1D"/>
    <w:rsid w:val="00E21D7A"/>
    <w:rsid w:val="00E3615F"/>
    <w:rsid w:val="00E67A5F"/>
    <w:rsid w:val="00E739E9"/>
    <w:rsid w:val="00E80F12"/>
    <w:rsid w:val="00EA0055"/>
    <w:rsid w:val="00EA0B15"/>
    <w:rsid w:val="00EA1E0D"/>
    <w:rsid w:val="00F14876"/>
    <w:rsid w:val="00F276A0"/>
    <w:rsid w:val="00F66E6C"/>
    <w:rsid w:val="00FC69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12D62C"/>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739E9"/>
    <w:pPr>
      <w:ind w:left="720"/>
      <w:contextualSpacing/>
    </w:pPr>
  </w:style>
  <w:style w:type="paragraph" w:styleId="a4">
    <w:name w:val="header"/>
    <w:basedOn w:val="a"/>
    <w:link w:val="a5"/>
    <w:uiPriority w:val="99"/>
    <w:unhideWhenUsed/>
    <w:rsid w:val="007C0F60"/>
    <w:pPr>
      <w:tabs>
        <w:tab w:val="center" w:pos="4680"/>
        <w:tab w:val="right" w:pos="9360"/>
      </w:tabs>
    </w:pPr>
  </w:style>
  <w:style w:type="character" w:customStyle="1" w:styleId="a5">
    <w:name w:val="頁首 字元"/>
    <w:basedOn w:val="a0"/>
    <w:link w:val="a4"/>
    <w:uiPriority w:val="99"/>
    <w:rsid w:val="007C0F60"/>
  </w:style>
  <w:style w:type="paragraph" w:styleId="a6">
    <w:name w:val="footer"/>
    <w:basedOn w:val="a"/>
    <w:link w:val="a7"/>
    <w:uiPriority w:val="99"/>
    <w:unhideWhenUsed/>
    <w:rsid w:val="007C0F60"/>
    <w:pPr>
      <w:tabs>
        <w:tab w:val="center" w:pos="4680"/>
        <w:tab w:val="right" w:pos="9360"/>
      </w:tabs>
    </w:pPr>
  </w:style>
  <w:style w:type="character" w:customStyle="1" w:styleId="a7">
    <w:name w:val="頁尾 字元"/>
    <w:basedOn w:val="a0"/>
    <w:link w:val="a6"/>
    <w:uiPriority w:val="99"/>
    <w:rsid w:val="007C0F60"/>
  </w:style>
  <w:style w:type="character" w:styleId="a8">
    <w:name w:val="annotation reference"/>
    <w:basedOn w:val="a0"/>
    <w:uiPriority w:val="99"/>
    <w:semiHidden/>
    <w:unhideWhenUsed/>
    <w:rsid w:val="007B65A7"/>
    <w:rPr>
      <w:sz w:val="18"/>
      <w:szCs w:val="18"/>
    </w:rPr>
  </w:style>
  <w:style w:type="paragraph" w:styleId="a9">
    <w:name w:val="annotation text"/>
    <w:basedOn w:val="a"/>
    <w:link w:val="aa"/>
    <w:uiPriority w:val="99"/>
    <w:semiHidden/>
    <w:unhideWhenUsed/>
    <w:rsid w:val="007B65A7"/>
  </w:style>
  <w:style w:type="character" w:customStyle="1" w:styleId="aa">
    <w:name w:val="註解文字 字元"/>
    <w:basedOn w:val="a0"/>
    <w:link w:val="a9"/>
    <w:uiPriority w:val="99"/>
    <w:semiHidden/>
    <w:rsid w:val="007B65A7"/>
  </w:style>
  <w:style w:type="paragraph" w:styleId="ab">
    <w:name w:val="annotation subject"/>
    <w:basedOn w:val="a9"/>
    <w:next w:val="a9"/>
    <w:link w:val="ac"/>
    <w:uiPriority w:val="99"/>
    <w:semiHidden/>
    <w:unhideWhenUsed/>
    <w:rsid w:val="007B65A7"/>
    <w:rPr>
      <w:b/>
      <w:bCs/>
    </w:rPr>
  </w:style>
  <w:style w:type="character" w:customStyle="1" w:styleId="ac">
    <w:name w:val="註解主旨 字元"/>
    <w:basedOn w:val="aa"/>
    <w:link w:val="ab"/>
    <w:uiPriority w:val="99"/>
    <w:semiHidden/>
    <w:rsid w:val="007B65A7"/>
    <w:rPr>
      <w:b/>
      <w:bCs/>
    </w:rPr>
  </w:style>
  <w:style w:type="paragraph" w:styleId="ad">
    <w:name w:val="Balloon Text"/>
    <w:basedOn w:val="a"/>
    <w:link w:val="ae"/>
    <w:uiPriority w:val="99"/>
    <w:semiHidden/>
    <w:unhideWhenUsed/>
    <w:rsid w:val="007B65A7"/>
    <w:rPr>
      <w:rFonts w:asciiTheme="majorHAnsi" w:eastAsiaTheme="majorEastAsia" w:hAnsiTheme="majorHAnsi" w:cstheme="majorBidi"/>
      <w:sz w:val="18"/>
      <w:szCs w:val="18"/>
    </w:rPr>
  </w:style>
  <w:style w:type="character" w:customStyle="1" w:styleId="ae">
    <w:name w:val="註解方塊文字 字元"/>
    <w:basedOn w:val="a0"/>
    <w:link w:val="ad"/>
    <w:uiPriority w:val="99"/>
    <w:semiHidden/>
    <w:rsid w:val="007B65A7"/>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0.png"/><Relationship Id="rId21" Type="http://schemas.openxmlformats.org/officeDocument/2006/relationships/image" Target="media/image14.png"/><Relationship Id="rId34" Type="http://schemas.openxmlformats.org/officeDocument/2006/relationships/image" Target="media/image27.png"/><Relationship Id="rId42"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comments" Target="comments.xml"/><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685DE9-577C-4199-AEF1-D27725A752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1784</Words>
  <Characters>10171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Stanford University</Company>
  <LinksUpToDate>false</LinksUpToDate>
  <CharactersWithSpaces>11932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Meha Jain</dc:creator>
  <cp:keywords/>
  <dc:description/>
  <cp:lastModifiedBy>OSCAR Chang</cp:lastModifiedBy>
  <cp:revision>2</cp:revision>
  <dcterms:created xsi:type="dcterms:W3CDTF">2017-04-25T03:27:00Z</dcterms:created>
  <dcterms:modified xsi:type="dcterms:W3CDTF">2017-04-25T03:27:00Z</dcterms:modified>
</cp:coreProperties>
</file>