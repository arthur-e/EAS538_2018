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1FE75" w14:textId="3CD5903E" w:rsidR="00E739E9" w:rsidRPr="00DC5433" w:rsidRDefault="00261A36" w:rsidP="00E739E9">
      <w:r w:rsidRPr="00DC5433">
        <w:rPr>
          <w:u w:val="single"/>
        </w:rPr>
        <w:t>Dataset</w:t>
      </w:r>
      <w:r w:rsidRPr="00DC5433">
        <w:t xml:space="preserve"> </w:t>
      </w:r>
      <w:r w:rsidR="006473BD" w:rsidRPr="00DC5433">
        <w:t>Please use the following scripts to load in the data from GitHub</w:t>
      </w:r>
      <w:r w:rsidRPr="00DC5433">
        <w:t xml:space="preserve"> </w:t>
      </w:r>
    </w:p>
    <w:p w14:paraId="308DA97A" w14:textId="08C7F342"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roofErr w:type="gramStart"/>
      <w:r w:rsidRPr="00DC5433">
        <w:rPr>
          <w:rFonts w:ascii="Menlo Regular" w:hAnsi="Menlo Regular" w:cs="Menlo Regular"/>
          <w:sz w:val="22"/>
          <w:szCs w:val="22"/>
        </w:rPr>
        <w:t>flying</w:t>
      </w:r>
      <w:proofErr w:type="gramEnd"/>
      <w:r w:rsidRPr="00DC5433">
        <w:rPr>
          <w:rFonts w:ascii="Menlo Regular" w:hAnsi="Menlo Regular" w:cs="Menlo Regular"/>
          <w:sz w:val="22"/>
          <w:szCs w:val="22"/>
        </w:rPr>
        <w:t xml:space="preserve"> = read.table(file="https://raw.githubusercontent.com/OscarFHC/NRE538_2017Fall/master/Final/flying.csv",header=TRUE,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79CBD7DB"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5CE94A0B" w14:textId="140862B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roofErr w:type="gramStart"/>
      <w:r w:rsidRPr="00DC5433">
        <w:rPr>
          <w:rFonts w:ascii="Menlo Regular" w:hAnsi="Menlo Regular" w:cs="Menlo Regular"/>
          <w:sz w:val="22"/>
          <w:szCs w:val="22"/>
        </w:rPr>
        <w:t>college</w:t>
      </w:r>
      <w:proofErr w:type="gramEnd"/>
      <w:r w:rsidRPr="00DC5433">
        <w:rPr>
          <w:rFonts w:ascii="Menlo Regular" w:hAnsi="Menlo Regular" w:cs="Menlo Regular"/>
          <w:sz w:val="22"/>
          <w:szCs w:val="22"/>
        </w:rPr>
        <w:t xml:space="preserve"> = read.table(file="https://raw.githubusercontent.com/OscarFHC/NRE538_2017Fall/master/Final/college.csv",header=TRUE,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20BFB709"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7E9BD7EE" w14:textId="2F51A312"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roofErr w:type="gramStart"/>
      <w:r w:rsidRPr="00DC5433">
        <w:rPr>
          <w:rFonts w:ascii="Menlo Regular" w:hAnsi="Menlo Regular" w:cs="Menlo Regular"/>
          <w:sz w:val="22"/>
          <w:szCs w:val="22"/>
        </w:rPr>
        <w:t>happy</w:t>
      </w:r>
      <w:proofErr w:type="gramEnd"/>
      <w:r w:rsidRPr="00DC5433">
        <w:rPr>
          <w:rFonts w:ascii="Menlo Regular" w:hAnsi="Menlo Regular" w:cs="Menlo Regular"/>
          <w:sz w:val="22"/>
          <w:szCs w:val="22"/>
        </w:rPr>
        <w:t xml:space="preserve"> = read.table(file="https://raw.githubusercontent.com/OscarFHC/NRE538_2017Fall/master/Final/happy.csv",header=TRUE,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0419F314"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4828D71B" w14:textId="7757F333" w:rsidR="00E739E9"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roofErr w:type="gramStart"/>
      <w:r w:rsidRPr="00DC5433">
        <w:rPr>
          <w:rFonts w:ascii="Menlo Regular" w:hAnsi="Menlo Regular" w:cs="Menlo Regular"/>
          <w:sz w:val="22"/>
          <w:szCs w:val="22"/>
        </w:rPr>
        <w:t>cancer</w:t>
      </w:r>
      <w:proofErr w:type="gramEnd"/>
      <w:r w:rsidRPr="00DC5433">
        <w:rPr>
          <w:rFonts w:ascii="Menlo Regular" w:hAnsi="Menlo Regular" w:cs="Menlo Regular"/>
          <w:sz w:val="22"/>
          <w:szCs w:val="22"/>
        </w:rPr>
        <w:t xml:space="preserve"> = read.table(file="https://raw.githubusercontent.com/OscarFHC/NRE538_2017Fall/master/Final/cancer.csv",header=TRUE,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2D8E8E10" w14:textId="77777777" w:rsidR="006473BD" w:rsidRDefault="006473BD" w:rsidP="006473BD"/>
    <w:p w14:paraId="61D0FE66" w14:textId="7D603E65" w:rsidR="00E739E9" w:rsidRPr="008B7BBB" w:rsidRDefault="00D37965" w:rsidP="00E739E9">
      <w:pPr>
        <w:pStyle w:val="a3"/>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w:t>
      </w:r>
      <w:proofErr w:type="gramStart"/>
      <w:r w:rsidR="001139C3">
        <w:t>more rude</w:t>
      </w:r>
      <w:proofErr w:type="gramEnd"/>
      <w:r w:rsidR="001139C3">
        <w:t xml:space="preserve">? </w:t>
      </w:r>
      <w:r w:rsidR="008B7BBB">
        <w:rPr>
          <w:b/>
        </w:rPr>
        <w:t>F</w:t>
      </w:r>
      <w:r w:rsidR="00E739E9">
        <w:rPr>
          <w:b/>
        </w:rPr>
        <w:t>lying</w:t>
      </w:r>
    </w:p>
    <w:p w14:paraId="073B682B" w14:textId="633C8AA8" w:rsidR="008B7BBB" w:rsidRDefault="00DC5433" w:rsidP="008B7BBB">
      <w:r>
        <w:t>Contingency table:</w:t>
      </w:r>
    </w:p>
    <w:p w14:paraId="5D80AD8E" w14:textId="77777777" w:rsidR="008B7BBB" w:rsidRDefault="008B7BBB" w:rsidP="008B7BBB">
      <w:r>
        <w:t>#         No Somewhat Very</w:t>
      </w:r>
    </w:p>
    <w:p w14:paraId="2C8EF88E" w14:textId="77777777" w:rsidR="008B7BBB" w:rsidRDefault="008B7BBB" w:rsidP="008B7BBB">
      <w:r>
        <w:t xml:space="preserve"># </w:t>
      </w:r>
      <w:proofErr w:type="gramStart"/>
      <w:r>
        <w:t>Female  91</w:t>
      </w:r>
      <w:proofErr w:type="gramEnd"/>
      <w:r>
        <w:t xml:space="preserve">      193  158</w:t>
      </w:r>
    </w:p>
    <w:p w14:paraId="03E21C82" w14:textId="77777777" w:rsidR="008B7BBB" w:rsidRDefault="008B7BBB" w:rsidP="008B7BBB">
      <w:r>
        <w:t xml:space="preserve"># Male    56      </w:t>
      </w:r>
      <w:proofErr w:type="gramStart"/>
      <w:r>
        <w:t>155  190</w:t>
      </w:r>
      <w:proofErr w:type="gramEnd"/>
    </w:p>
    <w:p w14:paraId="146C4E31" w14:textId="77777777" w:rsidR="008B7BBB" w:rsidRDefault="008B7BBB" w:rsidP="008B7BBB"/>
    <w:p w14:paraId="1A0072AA" w14:textId="77777777" w:rsidR="008B7BBB" w:rsidRDefault="008B7BBB" w:rsidP="008B7BBB">
      <w:r>
        <w:t># Pearson's Chi-squared test</w:t>
      </w:r>
    </w:p>
    <w:p w14:paraId="1E3B9477" w14:textId="77777777" w:rsidR="008B7BBB" w:rsidRDefault="008B7BBB" w:rsidP="008B7BBB">
      <w:r>
        <w:t># data:  tbl1</w:t>
      </w:r>
    </w:p>
    <w:p w14:paraId="6EBB4F40" w14:textId="69688FD4" w:rsidR="008B7BBB" w:rsidRDefault="008B7BBB" w:rsidP="008B7BBB">
      <w:r>
        <w:t xml:space="preserve"># X-squared = 13.463, </w:t>
      </w:r>
      <w:proofErr w:type="spellStart"/>
      <w:r>
        <w:t>df</w:t>
      </w:r>
      <w:proofErr w:type="spellEnd"/>
      <w:r>
        <w:t xml:space="preserve"> = 2, p-value = 0.001193</w:t>
      </w:r>
    </w:p>
    <w:p w14:paraId="6B62B9A4" w14:textId="77777777" w:rsidR="008B7BBB" w:rsidRDefault="008B7BBB" w:rsidP="008B7BBB"/>
    <w:p w14:paraId="22DC4908" w14:textId="77777777" w:rsidR="008B7BBB" w:rsidRDefault="008B7BBB" w:rsidP="008B7BBB">
      <w:r>
        <w:t>##The chi-square test tells us that there is a significant association between gender</w:t>
      </w:r>
    </w:p>
    <w:p w14:paraId="77EA7844" w14:textId="77777777" w:rsidR="008B7BBB" w:rsidRDefault="008B7BBB" w:rsidP="008B7BBB">
      <w:r>
        <w:t>## and whether they think it is rude to bring an unruly child on a plane.</w:t>
      </w:r>
    </w:p>
    <w:p w14:paraId="29BC75DC" w14:textId="67D86AFA" w:rsidR="00E739E9" w:rsidRDefault="008B7BBB" w:rsidP="008B7BBB">
      <w:r>
        <w:t>##Inspecting the contingency table, we see that males answered more frequently "very" and "somewhat", making it that males are significantly more likely to think unruly children are rude.</w:t>
      </w:r>
    </w:p>
    <w:p w14:paraId="748CF4E6" w14:textId="703BCCED" w:rsidR="008B7BBB" w:rsidRDefault="008B7BBB" w:rsidP="008B7BBB">
      <w:r>
        <w:t xml:space="preserve">##The contingency table tells us that the assumptions for a chi-square test are met. There are no structural zeros and no cell has fewer than 5 responses </w:t>
      </w:r>
    </w:p>
    <w:p w14:paraId="6001ADF4" w14:textId="1C25B0F3" w:rsidR="008B7BBB" w:rsidRDefault="008B7BBB" w:rsidP="008B7BBB"/>
    <w:p w14:paraId="3E02347E" w14:textId="52B1B0CA" w:rsidR="00E739E9" w:rsidRDefault="00E739E9" w:rsidP="00E739E9">
      <w:pPr>
        <w:pStyle w:val="a3"/>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D37965">
        <w:rPr>
          <w:b/>
        </w:rPr>
        <w:t>c</w:t>
      </w:r>
      <w:r>
        <w:rPr>
          <w:b/>
        </w:rPr>
        <w:t>ollege</w:t>
      </w:r>
    </w:p>
    <w:p w14:paraId="75A488C2" w14:textId="6D022787" w:rsidR="00E739E9" w:rsidRDefault="00E739E9" w:rsidP="00E739E9"/>
    <w:p w14:paraId="559CCB47" w14:textId="77777777" w:rsidR="0073355E" w:rsidRDefault="0073355E" w:rsidP="0073355E">
      <w:proofErr w:type="gramStart"/>
      <w:r>
        <w:t>public</w:t>
      </w:r>
      <w:proofErr w:type="gramEnd"/>
      <w:r>
        <w:t>= subset(college, type=='Public')</w:t>
      </w:r>
    </w:p>
    <w:p w14:paraId="7B2F3968" w14:textId="77777777" w:rsidR="0073355E" w:rsidRDefault="0073355E" w:rsidP="0073355E">
      <w:proofErr w:type="gramStart"/>
      <w:r>
        <w:t>private</w:t>
      </w:r>
      <w:proofErr w:type="gramEnd"/>
      <w:r>
        <w:t>= subset(college, type=='Private nonprofit')</w:t>
      </w:r>
    </w:p>
    <w:p w14:paraId="5DBA4A15" w14:textId="77777777" w:rsidR="0073355E" w:rsidRDefault="0073355E" w:rsidP="0073355E"/>
    <w:p w14:paraId="4EB8F8D8" w14:textId="77777777" w:rsidR="0073355E" w:rsidRDefault="0073355E" w:rsidP="0073355E">
      <w:proofErr w:type="spellStart"/>
      <w:r>
        <w:t>t.test</w:t>
      </w:r>
      <w:proofErr w:type="spellEnd"/>
      <w:r>
        <w:t>(public[,"tuition"], private[,"tuition"], paired=FALSE)</w:t>
      </w:r>
    </w:p>
    <w:p w14:paraId="292F61EB" w14:textId="77777777" w:rsidR="0073355E" w:rsidRDefault="0073355E" w:rsidP="0073355E"/>
    <w:p w14:paraId="19CC39FB" w14:textId="77777777" w:rsidR="0073355E" w:rsidRDefault="0073355E" w:rsidP="0073355E">
      <w:r>
        <w:t># Welch Two Sample t-test</w:t>
      </w:r>
    </w:p>
    <w:p w14:paraId="4AD92235" w14:textId="77777777" w:rsidR="0073355E" w:rsidRDefault="0073355E" w:rsidP="0073355E">
      <w:r>
        <w:lastRenderedPageBreak/>
        <w:t xml:space="preserve"># </w:t>
      </w:r>
      <w:proofErr w:type="gramStart"/>
      <w:r>
        <w:t>data</w:t>
      </w:r>
      <w:proofErr w:type="gramEnd"/>
      <w:r>
        <w:t>:  public[, "tuition"] and private[, "tuition"]</w:t>
      </w:r>
    </w:p>
    <w:p w14:paraId="070224CC" w14:textId="77777777" w:rsidR="0073355E" w:rsidRDefault="0073355E" w:rsidP="0073355E">
      <w:r>
        <w:t xml:space="preserve"># t = -22.79, </w:t>
      </w:r>
      <w:proofErr w:type="spellStart"/>
      <w:r>
        <w:t>df</w:t>
      </w:r>
      <w:proofErr w:type="spellEnd"/>
      <w:r>
        <w:t xml:space="preserve"> = 1397.9, p-value &lt; 2.2e-16</w:t>
      </w:r>
    </w:p>
    <w:p w14:paraId="784A5BE8" w14:textId="77777777" w:rsidR="0073355E" w:rsidRDefault="0073355E" w:rsidP="0073355E">
      <w:r>
        <w:t># alternative hypothesis: true difference in means is not equal to 0</w:t>
      </w:r>
    </w:p>
    <w:p w14:paraId="57B4BD27" w14:textId="77777777" w:rsidR="0073355E" w:rsidRDefault="0073355E" w:rsidP="0073355E">
      <w:r>
        <w:t># 95 percent confidence interval:</w:t>
      </w:r>
    </w:p>
    <w:p w14:paraId="4BC97455" w14:textId="77777777" w:rsidR="0073355E" w:rsidRDefault="0073355E" w:rsidP="0073355E">
      <w:r>
        <w:t>#   -</w:t>
      </w:r>
      <w:proofErr w:type="gramStart"/>
      <w:r>
        <w:t>10258.878  -</w:t>
      </w:r>
      <w:proofErr w:type="gramEnd"/>
      <w:r>
        <w:t>8632.749</w:t>
      </w:r>
    </w:p>
    <w:p w14:paraId="0A80C1B1" w14:textId="77777777" w:rsidR="0073355E" w:rsidRDefault="0073355E" w:rsidP="0073355E">
      <w:r>
        <w:t># sample estimates:</w:t>
      </w:r>
    </w:p>
    <w:p w14:paraId="08934A7E" w14:textId="77777777" w:rsidR="0073355E" w:rsidRDefault="0073355E" w:rsidP="0073355E">
      <w:r>
        <w:t xml:space="preserve">#   mean of x mean of y </w:t>
      </w:r>
    </w:p>
    <w:p w14:paraId="159D772D" w14:textId="77777777" w:rsidR="0073355E" w:rsidRDefault="0073355E" w:rsidP="0073355E">
      <w:r>
        <w:t xml:space="preserve"># </w:t>
      </w:r>
      <w:proofErr w:type="gramStart"/>
      <w:r>
        <w:t>18855.88  28301.69</w:t>
      </w:r>
      <w:proofErr w:type="gramEnd"/>
      <w:r>
        <w:t xml:space="preserve"> </w:t>
      </w:r>
    </w:p>
    <w:p w14:paraId="54F1C40D" w14:textId="02077BFC" w:rsidR="0073355E" w:rsidRDefault="0073355E" w:rsidP="0073355E"/>
    <w:p w14:paraId="742C23EC" w14:textId="481A2AFD" w:rsidR="0073355E" w:rsidRDefault="0073355E" w:rsidP="0073355E">
      <w:r>
        <w:t>##The Welch’s t-test shows us that the p-value is significant, and the two data subsets are significantly different; the tuition is significantly different depending on the type of institution.  Looking at the sample estimates, we can see that the public school tuition is about 18000, and the private tuition is 28000; Private institutions have higher tuition.</w:t>
      </w:r>
    </w:p>
    <w:p w14:paraId="115757BA" w14:textId="77777777" w:rsidR="0073355E" w:rsidRDefault="0073355E" w:rsidP="0073355E"/>
    <w:p w14:paraId="59FB043B" w14:textId="77777777" w:rsidR="0073355E" w:rsidRDefault="0073355E" w:rsidP="0073355E">
      <w:proofErr w:type="spellStart"/>
      <w:r>
        <w:t>shapiro.test</w:t>
      </w:r>
      <w:proofErr w:type="spellEnd"/>
      <w:r>
        <w:t>(public[,"tuition"])</w:t>
      </w:r>
    </w:p>
    <w:p w14:paraId="0DDE3FA7" w14:textId="77777777" w:rsidR="0073355E" w:rsidRDefault="0073355E" w:rsidP="0073355E">
      <w:r>
        <w:t># Shapiro-Wilk normality test</w:t>
      </w:r>
    </w:p>
    <w:p w14:paraId="223C9295" w14:textId="77777777" w:rsidR="0073355E" w:rsidRDefault="0073355E" w:rsidP="0073355E">
      <w:r>
        <w:t xml:space="preserve"># </w:t>
      </w:r>
      <w:proofErr w:type="gramStart"/>
      <w:r>
        <w:t>data</w:t>
      </w:r>
      <w:proofErr w:type="gramEnd"/>
      <w:r>
        <w:t>:  public[, "tuition"]</w:t>
      </w:r>
    </w:p>
    <w:p w14:paraId="08D0185A" w14:textId="77777777" w:rsidR="0073355E" w:rsidRDefault="0073355E" w:rsidP="0073355E">
      <w:r>
        <w:t># W = 0.96319, p-value = 2.58e-10</w:t>
      </w:r>
    </w:p>
    <w:p w14:paraId="3242ED58" w14:textId="77777777" w:rsidR="0073355E" w:rsidRDefault="0073355E" w:rsidP="0073355E"/>
    <w:p w14:paraId="4C9808BB" w14:textId="77777777" w:rsidR="0073355E" w:rsidRDefault="0073355E" w:rsidP="0073355E">
      <w:proofErr w:type="spellStart"/>
      <w:r>
        <w:t>shapiro.test</w:t>
      </w:r>
      <w:proofErr w:type="spellEnd"/>
      <w:r>
        <w:t>(private[,"tuition"])</w:t>
      </w:r>
    </w:p>
    <w:p w14:paraId="7F93DDDF" w14:textId="77777777" w:rsidR="0073355E" w:rsidRDefault="0073355E" w:rsidP="0073355E">
      <w:r>
        <w:t># Shapiro-Wilk normality test</w:t>
      </w:r>
    </w:p>
    <w:p w14:paraId="66B3C273" w14:textId="77777777" w:rsidR="0073355E" w:rsidRDefault="0073355E" w:rsidP="0073355E">
      <w:r>
        <w:t xml:space="preserve"># </w:t>
      </w:r>
      <w:proofErr w:type="gramStart"/>
      <w:r>
        <w:t>data</w:t>
      </w:r>
      <w:proofErr w:type="gramEnd"/>
      <w:r>
        <w:t>:  private[, "tuition"]</w:t>
      </w:r>
    </w:p>
    <w:p w14:paraId="19379B28" w14:textId="77777777" w:rsidR="0073355E" w:rsidRDefault="0073355E" w:rsidP="0073355E">
      <w:r>
        <w:t># W = 0.98776, p-value = 1.147e-06</w:t>
      </w:r>
    </w:p>
    <w:p w14:paraId="05481E28" w14:textId="1421E0E9" w:rsidR="0073355E" w:rsidRDefault="0073355E" w:rsidP="0073355E">
      <w:r>
        <w:t xml:space="preserve"> </w:t>
      </w:r>
    </w:p>
    <w:p w14:paraId="72BDFF3E" w14:textId="770CD0F2" w:rsidR="0073355E" w:rsidRDefault="0073355E" w:rsidP="0073355E">
      <w:r>
        <w:t xml:space="preserve">## Both </w:t>
      </w:r>
      <w:proofErr w:type="spellStart"/>
      <w:r>
        <w:t>shapiro</w:t>
      </w:r>
      <w:proofErr w:type="spellEnd"/>
      <w:r>
        <w:t xml:space="preserve"> tests tell us that the subset data are not normally distributed, but since there are 500 or 800 samples in each, we can use the data anyway. However, looking at the histogram of each, they seem close enough to a normal distribution.</w:t>
      </w:r>
    </w:p>
    <w:p w14:paraId="6581A164" w14:textId="3919732A" w:rsidR="0073355E" w:rsidRDefault="0073355E" w:rsidP="0073355E"/>
    <w:p w14:paraId="2063D313" w14:textId="77777777" w:rsidR="0073355E" w:rsidRDefault="0073355E" w:rsidP="0073355E"/>
    <w:p w14:paraId="3AB9A917" w14:textId="77777777" w:rsidR="0073355E" w:rsidRDefault="0073355E" w:rsidP="0073355E">
      <w:proofErr w:type="spellStart"/>
      <w:r>
        <w:t>var.test</w:t>
      </w:r>
      <w:proofErr w:type="spellEnd"/>
      <w:r>
        <w:t>(public[,"tuition"], private[,"tuition"])</w:t>
      </w:r>
    </w:p>
    <w:p w14:paraId="7F98B8E9" w14:textId="77777777" w:rsidR="0073355E" w:rsidRDefault="0073355E" w:rsidP="0073355E">
      <w:r>
        <w:t># F test to compare two variances</w:t>
      </w:r>
    </w:p>
    <w:p w14:paraId="20FAAF84" w14:textId="77777777" w:rsidR="0073355E" w:rsidRDefault="0073355E" w:rsidP="0073355E">
      <w:r>
        <w:t xml:space="preserve"># </w:t>
      </w:r>
      <w:proofErr w:type="gramStart"/>
      <w:r>
        <w:t>data</w:t>
      </w:r>
      <w:proofErr w:type="gramEnd"/>
      <w:r>
        <w:t>:  public[, "tuition"] and private[, "tuition"]</w:t>
      </w:r>
    </w:p>
    <w:p w14:paraId="4C2C31F2" w14:textId="77777777" w:rsidR="0073355E" w:rsidRDefault="0073355E" w:rsidP="0073355E">
      <w:r>
        <w:t xml:space="preserve"># F = 0.43469, </w:t>
      </w:r>
      <w:proofErr w:type="spellStart"/>
      <w:r>
        <w:t>num</w:t>
      </w:r>
      <w:proofErr w:type="spellEnd"/>
      <w:r>
        <w:t xml:space="preserve"> </w:t>
      </w:r>
      <w:proofErr w:type="spellStart"/>
      <w:r>
        <w:t>df</w:t>
      </w:r>
      <w:proofErr w:type="spellEnd"/>
      <w:r>
        <w:t xml:space="preserve"> = 534, </w:t>
      </w:r>
      <w:proofErr w:type="spellStart"/>
      <w:r>
        <w:t>denom</w:t>
      </w:r>
      <w:proofErr w:type="spellEnd"/>
      <w:r>
        <w:t xml:space="preserve"> </w:t>
      </w:r>
      <w:proofErr w:type="spellStart"/>
      <w:r>
        <w:t>df</w:t>
      </w:r>
      <w:proofErr w:type="spellEnd"/>
      <w:r>
        <w:t xml:space="preserve"> = 871, p-value &lt; 2.2e-16</w:t>
      </w:r>
    </w:p>
    <w:p w14:paraId="5684E655" w14:textId="77777777" w:rsidR="0073355E" w:rsidRDefault="0073355E" w:rsidP="0073355E">
      <w:r>
        <w:t># alternative hypothesis: true ratio of variances is not equal to 1</w:t>
      </w:r>
    </w:p>
    <w:p w14:paraId="4385276A" w14:textId="77777777" w:rsidR="0073355E" w:rsidRDefault="0073355E" w:rsidP="0073355E">
      <w:r>
        <w:t># 95 percent confidence interval:</w:t>
      </w:r>
    </w:p>
    <w:p w14:paraId="6645F3DC" w14:textId="77777777" w:rsidR="0073355E" w:rsidRDefault="0073355E" w:rsidP="0073355E">
      <w:r>
        <w:t>#   0.3737381 0.5070016</w:t>
      </w:r>
    </w:p>
    <w:p w14:paraId="24A91D69" w14:textId="77777777" w:rsidR="0073355E" w:rsidRDefault="0073355E" w:rsidP="0073355E">
      <w:r>
        <w:t># sample estimates:</w:t>
      </w:r>
    </w:p>
    <w:p w14:paraId="06D9FA7F" w14:textId="77777777" w:rsidR="0073355E" w:rsidRDefault="0073355E" w:rsidP="0073355E">
      <w:r>
        <w:t xml:space="preserve">#   ratio of variances </w:t>
      </w:r>
    </w:p>
    <w:p w14:paraId="06B34A4D" w14:textId="5626570A" w:rsidR="008B7BBB" w:rsidRDefault="0073355E" w:rsidP="0073355E">
      <w:r>
        <w:t># 0.4346851</w:t>
      </w:r>
    </w:p>
    <w:p w14:paraId="17E5F453" w14:textId="6BDAD7E3" w:rsidR="00CA55D3" w:rsidRDefault="00CA55D3" w:rsidP="0073355E"/>
    <w:p w14:paraId="45990119" w14:textId="25A1B4E2" w:rsidR="00CA55D3" w:rsidRDefault="00CA55D3" w:rsidP="0073355E">
      <w:r>
        <w:t xml:space="preserve">##The </w:t>
      </w:r>
      <w:proofErr w:type="spellStart"/>
      <w:r>
        <w:t>var.test</w:t>
      </w:r>
      <w:proofErr w:type="spellEnd"/>
      <w:r>
        <w:t xml:space="preserve"> tells us that the variances are significantly different. To address this, we use the Welch’s t-test. </w:t>
      </w:r>
    </w:p>
    <w:p w14:paraId="629ACDDC" w14:textId="77777777" w:rsidR="008B7BBB" w:rsidRDefault="008B7BBB" w:rsidP="00E739E9"/>
    <w:p w14:paraId="441F6327" w14:textId="66758589" w:rsidR="00E739E9" w:rsidRPr="00CA55D3" w:rsidRDefault="00D37965" w:rsidP="00E739E9">
      <w:pPr>
        <w:pStyle w:val="a3"/>
        <w:numPr>
          <w:ilvl w:val="0"/>
          <w:numId w:val="2"/>
        </w:numPr>
      </w:pPr>
      <w:r>
        <w:t>Is there a significant difference in happiness (</w:t>
      </w:r>
      <w:proofErr w:type="spellStart"/>
      <w:r>
        <w:t>Hscore</w:t>
      </w:r>
      <w:proofErr w:type="spellEnd"/>
      <w:r>
        <w:t xml:space="preserve">) by region (Region)? </w:t>
      </w:r>
      <w:r w:rsidR="00CA55D3">
        <w:rPr>
          <w:b/>
        </w:rPr>
        <w:t>H</w:t>
      </w:r>
      <w:r>
        <w:rPr>
          <w:b/>
        </w:rPr>
        <w:t>appy</w:t>
      </w:r>
    </w:p>
    <w:p w14:paraId="21DD98DE" w14:textId="2890876B" w:rsidR="00CA55D3" w:rsidRDefault="00CA55D3" w:rsidP="00CA55D3"/>
    <w:p w14:paraId="73A8E034" w14:textId="77777777" w:rsidR="00614DBE" w:rsidRDefault="00614DBE" w:rsidP="00614DBE">
      <w:proofErr w:type="gramStart"/>
      <w:r>
        <w:t>boxplot(</w:t>
      </w:r>
      <w:proofErr w:type="spellStart"/>
      <w:proofErr w:type="gramEnd"/>
      <w:r>
        <w:t>Hscore~Region</w:t>
      </w:r>
      <w:proofErr w:type="spellEnd"/>
      <w:r>
        <w:t>, data=happy)</w:t>
      </w:r>
    </w:p>
    <w:p w14:paraId="30AE2158" w14:textId="77777777" w:rsidR="00614DBE" w:rsidRDefault="00614DBE" w:rsidP="00614DBE">
      <w:proofErr w:type="spellStart"/>
      <w:r>
        <w:t>happy.region</w:t>
      </w:r>
      <w:proofErr w:type="spellEnd"/>
      <w:r>
        <w:t>=</w:t>
      </w:r>
      <w:proofErr w:type="spellStart"/>
      <w:proofErr w:type="gramStart"/>
      <w:r>
        <w:t>aov</w:t>
      </w:r>
      <w:proofErr w:type="spellEnd"/>
      <w:r>
        <w:t>(</w:t>
      </w:r>
      <w:proofErr w:type="spellStart"/>
      <w:proofErr w:type="gramEnd"/>
      <w:r>
        <w:t>Hscore~Region</w:t>
      </w:r>
      <w:proofErr w:type="spellEnd"/>
      <w:r>
        <w:t>, data=happy)</w:t>
      </w:r>
    </w:p>
    <w:p w14:paraId="2341FE45" w14:textId="77777777" w:rsidR="00614DBE" w:rsidRDefault="00614DBE" w:rsidP="00614DBE">
      <w:proofErr w:type="gramStart"/>
      <w:r>
        <w:t>summary(</w:t>
      </w:r>
      <w:proofErr w:type="spellStart"/>
      <w:proofErr w:type="gramEnd"/>
      <w:r>
        <w:t>happy.region</w:t>
      </w:r>
      <w:proofErr w:type="spellEnd"/>
      <w:r>
        <w:t>)</w:t>
      </w:r>
    </w:p>
    <w:p w14:paraId="35C4539D" w14:textId="77777777" w:rsidR="00614DBE" w:rsidRDefault="00614DBE" w:rsidP="00614DBE">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47C890DE" w14:textId="77777777" w:rsidR="00614DBE" w:rsidRDefault="00614DBE" w:rsidP="00614DBE">
      <w:r>
        <w:t xml:space="preserve"># Region        </w:t>
      </w:r>
      <w:proofErr w:type="gramStart"/>
      <w:r>
        <w:t>3  64.37</w:t>
      </w:r>
      <w:proofErr w:type="gramEnd"/>
      <w:r>
        <w:t xml:space="preserve">  21.456   23.62 1.28e-12 ***</w:t>
      </w:r>
    </w:p>
    <w:p w14:paraId="746A5E86" w14:textId="77777777" w:rsidR="00614DBE" w:rsidRDefault="00614DBE" w:rsidP="00614DBE">
      <w:r>
        <w:t xml:space="preserve"># Residuals   153 138.96   0.908                     </w:t>
      </w:r>
    </w:p>
    <w:p w14:paraId="2FB93EA1" w14:textId="77777777" w:rsidR="00614DBE" w:rsidRDefault="00614DBE" w:rsidP="00614DBE">
      <w:r>
        <w:t># ---</w:t>
      </w:r>
    </w:p>
    <w:p w14:paraId="711E30B8" w14:textId="37BE9675" w:rsidR="00614DBE" w:rsidRDefault="00614DBE" w:rsidP="00614DBE">
      <w:r>
        <w:t xml:space="preserve">#   </w:t>
      </w:r>
      <w:proofErr w:type="spellStart"/>
      <w:r>
        <w:t>Signif</w:t>
      </w:r>
      <w:proofErr w:type="spellEnd"/>
      <w:r>
        <w:t xml:space="preserve">. codes:  0 ‘***’ 0.001 ‘**’ 0.01 ‘*’ 0.05 ‘.’ 0.1 </w:t>
      </w:r>
      <w:proofErr w:type="gramStart"/>
      <w:r>
        <w:t>‘ ’</w:t>
      </w:r>
      <w:proofErr w:type="gramEnd"/>
      <w:r>
        <w:t xml:space="preserve"> 1</w:t>
      </w:r>
    </w:p>
    <w:p w14:paraId="2E40060B" w14:textId="77777777" w:rsidR="00614DBE" w:rsidRDefault="00614DBE" w:rsidP="00614DBE">
      <w:r>
        <w:t>##Based on the output, we can see that there is a significant difference in happiness by region.</w:t>
      </w:r>
    </w:p>
    <w:p w14:paraId="6934AFEE" w14:textId="77777777" w:rsidR="00614DBE" w:rsidRDefault="00614DBE" w:rsidP="00614DBE">
      <w:r>
        <w:t xml:space="preserve">## Assumptions: Normality is satisfied because there are 157 observations. </w:t>
      </w:r>
    </w:p>
    <w:p w14:paraId="4BA7E46B" w14:textId="254E38CB" w:rsidR="00CA55D3" w:rsidRDefault="00614DBE" w:rsidP="00614DBE">
      <w:r>
        <w:t>## We are assuming each country is an independent observation</w:t>
      </w:r>
    </w:p>
    <w:p w14:paraId="7AB84DE9" w14:textId="60532DA2" w:rsidR="006560FB" w:rsidRDefault="006560FB" w:rsidP="00CA55D3">
      <w:pPr>
        <w:rPr>
          <w:ins w:id="0" w:author="OSCAR Chang" w:date="2017-04-24T16:23:00Z"/>
        </w:rPr>
      </w:pPr>
    </w:p>
    <w:p w14:paraId="720A77D1" w14:textId="5182CA8A" w:rsidR="006560FB" w:rsidRPr="006560FB" w:rsidRDefault="006560FB" w:rsidP="00CA55D3">
      <w:pPr>
        <w:rPr>
          <w:rFonts w:eastAsia="新細明體"/>
          <w:lang w:eastAsia="zh-TW"/>
          <w:rPrChange w:id="1" w:author="OSCAR Chang" w:date="2017-04-24T16:23:00Z">
            <w:rPr/>
          </w:rPrChange>
        </w:rPr>
      </w:pPr>
      <w:ins w:id="2" w:author="OSCAR Chang" w:date="2017-04-24T16:23:00Z">
        <w:r>
          <w:rPr>
            <w:rFonts w:eastAsia="新細明體" w:hint="eastAsia"/>
            <w:lang w:eastAsia="zh-TW"/>
          </w:rPr>
          <w:t xml:space="preserve">Your interpretation </w:t>
        </w:r>
      </w:ins>
      <w:ins w:id="3" w:author="OSCAR Chang" w:date="2017-04-24T16:24:00Z">
        <w:r>
          <w:rPr>
            <w:rFonts w:eastAsia="新細明體" w:hint="eastAsia"/>
            <w:lang w:eastAsia="zh-TW"/>
          </w:rPr>
          <w:t>(</w:t>
        </w:r>
        <w:r>
          <w:rPr>
            <w:rFonts w:eastAsia="新細明體"/>
            <w:lang w:eastAsia="zh-TW"/>
          </w:rPr>
          <w:t>-</w:t>
        </w:r>
        <w:r>
          <w:rPr>
            <w:rFonts w:eastAsia="新細明體" w:hint="eastAsia"/>
            <w:lang w:eastAsia="zh-TW"/>
          </w:rPr>
          <w:t>0.5)</w:t>
        </w:r>
      </w:ins>
    </w:p>
    <w:p w14:paraId="032B9F92" w14:textId="77777777" w:rsidR="00E739E9" w:rsidRDefault="00E739E9" w:rsidP="00E739E9"/>
    <w:p w14:paraId="3B9553B2" w14:textId="71B42380" w:rsidR="00E739E9" w:rsidRDefault="00D37965" w:rsidP="00E739E9">
      <w:pPr>
        <w:pStyle w:val="a3"/>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259EE2BE" w:rsidR="00CD1663" w:rsidRDefault="00CD1663" w:rsidP="00CD1663"/>
    <w:p w14:paraId="52E0AC5D" w14:textId="77777777" w:rsidR="00ED1D29" w:rsidRDefault="00ED1D29" w:rsidP="00ED1D29">
      <w:proofErr w:type="gramStart"/>
      <w:r>
        <w:t>pairs(</w:t>
      </w:r>
      <w:proofErr w:type="gramEnd"/>
      <w:r>
        <w:t>happy[, c("</w:t>
      </w:r>
      <w:proofErr w:type="spellStart"/>
      <w:r>
        <w:t>Corruption","GDP</w:t>
      </w:r>
      <w:proofErr w:type="spellEnd"/>
      <w:r>
        <w:t>", "Freedom", "Generosity")])</w:t>
      </w:r>
    </w:p>
    <w:p w14:paraId="1041609A" w14:textId="77777777" w:rsidR="00ED1D29" w:rsidRDefault="00ED1D29" w:rsidP="00ED1D29">
      <w:proofErr w:type="spellStart"/>
      <w:proofErr w:type="gramStart"/>
      <w:r>
        <w:t>cor</w:t>
      </w:r>
      <w:proofErr w:type="spellEnd"/>
      <w:r>
        <w:t>(</w:t>
      </w:r>
      <w:proofErr w:type="gramEnd"/>
      <w:r>
        <w:t>happy[, c("</w:t>
      </w:r>
      <w:proofErr w:type="spellStart"/>
      <w:r>
        <w:t>Corruption","GDP</w:t>
      </w:r>
      <w:proofErr w:type="spellEnd"/>
      <w:r>
        <w:t>", "Freedom", "Generosity")])</w:t>
      </w:r>
    </w:p>
    <w:p w14:paraId="3723AE3E" w14:textId="77777777" w:rsidR="00ED1D29" w:rsidRDefault="00ED1D29" w:rsidP="00ED1D29">
      <w:r>
        <w:t>#Corruption and freedom have coefficient of .5; correlated, but ok</w:t>
      </w:r>
    </w:p>
    <w:p w14:paraId="6EE04023" w14:textId="5375A88B" w:rsidR="00ED1D29" w:rsidRDefault="00ED1D29" w:rsidP="00ED1D29">
      <w:pPr>
        <w:rPr>
          <w:ins w:id="4" w:author="OSCAR Chang" w:date="2017-04-24T16:25:00Z"/>
        </w:rPr>
      </w:pPr>
    </w:p>
    <w:p w14:paraId="63CFB941" w14:textId="37B53FAC" w:rsidR="006560FB" w:rsidRPr="006560FB" w:rsidRDefault="006560FB" w:rsidP="00ED1D29">
      <w:pPr>
        <w:rPr>
          <w:ins w:id="5" w:author="OSCAR Chang" w:date="2017-04-24T16:25:00Z"/>
          <w:rFonts w:eastAsia="新細明體"/>
          <w:lang w:eastAsia="zh-TW"/>
          <w:rPrChange w:id="6" w:author="OSCAR Chang" w:date="2017-04-24T16:25:00Z">
            <w:rPr>
              <w:ins w:id="7" w:author="OSCAR Chang" w:date="2017-04-24T16:25:00Z"/>
            </w:rPr>
          </w:rPrChange>
        </w:rPr>
      </w:pPr>
      <w:ins w:id="8" w:author="OSCAR Chang" w:date="2017-04-24T16:25:00Z">
        <w:r>
          <w:rPr>
            <w:rFonts w:eastAsia="新細明體" w:hint="eastAsia"/>
            <w:lang w:eastAsia="zh-TW"/>
          </w:rPr>
          <w:t xml:space="preserve">You should </w:t>
        </w:r>
        <w:r>
          <w:rPr>
            <w:rFonts w:eastAsia="新細明體"/>
            <w:lang w:eastAsia="zh-TW"/>
          </w:rPr>
          <w:t xml:space="preserve">also </w:t>
        </w:r>
        <w:r>
          <w:rPr>
            <w:rFonts w:eastAsia="新細明體" w:hint="eastAsia"/>
            <w:lang w:eastAsia="zh-TW"/>
          </w:rPr>
          <w:t xml:space="preserve">check the normality of the dependent variable first. </w:t>
        </w:r>
        <w:r>
          <w:rPr>
            <w:rFonts w:eastAsia="新細明體"/>
            <w:lang w:eastAsia="zh-TW"/>
          </w:rPr>
          <w:t>(-</w:t>
        </w:r>
      </w:ins>
      <w:ins w:id="9" w:author="OSCAR Chang" w:date="2017-04-24T16:26:00Z">
        <w:r>
          <w:rPr>
            <w:rFonts w:eastAsia="新細明體"/>
            <w:lang w:eastAsia="zh-TW"/>
          </w:rPr>
          <w:t>0.5</w:t>
        </w:r>
      </w:ins>
      <w:ins w:id="10" w:author="OSCAR Chang" w:date="2017-04-24T16:25:00Z">
        <w:r>
          <w:rPr>
            <w:rFonts w:eastAsia="新細明體"/>
            <w:lang w:eastAsia="zh-TW"/>
          </w:rPr>
          <w:t>)</w:t>
        </w:r>
      </w:ins>
    </w:p>
    <w:p w14:paraId="5332806D" w14:textId="77777777" w:rsidR="006560FB" w:rsidRDefault="006560FB" w:rsidP="00ED1D29"/>
    <w:p w14:paraId="2C0960B9" w14:textId="77777777" w:rsidR="00ED1D29" w:rsidRDefault="00ED1D29" w:rsidP="00ED1D29">
      <w:r>
        <w:t>modelq4=</w:t>
      </w:r>
      <w:proofErr w:type="gramStart"/>
      <w:r>
        <w:t>lm(</w:t>
      </w:r>
      <w:proofErr w:type="gramEnd"/>
      <w:r>
        <w:t xml:space="preserve">Corruption~ </w:t>
      </w:r>
      <w:proofErr w:type="spellStart"/>
      <w:r>
        <w:t>GDP+Freedom+Generosity</w:t>
      </w:r>
      <w:proofErr w:type="spellEnd"/>
      <w:r>
        <w:t>, data=happy)</w:t>
      </w:r>
    </w:p>
    <w:p w14:paraId="7ED06328" w14:textId="77777777" w:rsidR="00ED1D29" w:rsidRDefault="00ED1D29" w:rsidP="00ED1D29">
      <w:r>
        <w:t>summary(modelq4)</w:t>
      </w:r>
    </w:p>
    <w:p w14:paraId="1B790073" w14:textId="77777777" w:rsidR="00ED1D29" w:rsidRDefault="00ED1D29" w:rsidP="00ED1D29">
      <w:r>
        <w:t># Call:</w:t>
      </w:r>
    </w:p>
    <w:p w14:paraId="0C130CA1" w14:textId="77777777" w:rsidR="00ED1D29" w:rsidRDefault="00ED1D29" w:rsidP="00ED1D29">
      <w:r>
        <w:t xml:space="preserve">#   </w:t>
      </w:r>
      <w:proofErr w:type="gramStart"/>
      <w:r>
        <w:t>lm(</w:t>
      </w:r>
      <w:proofErr w:type="gramEnd"/>
      <w:r>
        <w:t>formula = Corruption ~ GDP + Freedom + Generosity, data = happy)</w:t>
      </w:r>
    </w:p>
    <w:p w14:paraId="51D82F97" w14:textId="77777777" w:rsidR="00ED1D29" w:rsidRDefault="00ED1D29" w:rsidP="00ED1D29">
      <w:r>
        <w:t># Residuals:</w:t>
      </w:r>
    </w:p>
    <w:p w14:paraId="6DA6890C" w14:textId="77777777" w:rsidR="00ED1D29" w:rsidRDefault="00ED1D29" w:rsidP="00ED1D29">
      <w:r>
        <w:t xml:space="preserve">#   Min       1Q   Median       3Q      Max </w:t>
      </w:r>
    </w:p>
    <w:p w14:paraId="28E47F5B" w14:textId="77777777" w:rsidR="00ED1D29" w:rsidRDefault="00ED1D29" w:rsidP="00ED1D29">
      <w:r>
        <w:t># -0.20056 -0.06895 -</w:t>
      </w:r>
      <w:proofErr w:type="gramStart"/>
      <w:r>
        <w:t>0.00811  0.05827</w:t>
      </w:r>
      <w:proofErr w:type="gramEnd"/>
      <w:r>
        <w:t xml:space="preserve">  0.34540 </w:t>
      </w:r>
    </w:p>
    <w:p w14:paraId="60F69269" w14:textId="77777777" w:rsidR="00ED1D29" w:rsidRDefault="00ED1D29" w:rsidP="00ED1D29">
      <w:r>
        <w:t># Coefficients:</w:t>
      </w:r>
    </w:p>
    <w:p w14:paraId="6E5BA381" w14:textId="77777777" w:rsidR="00ED1D29" w:rsidRDefault="00ED1D29" w:rsidP="00ED1D29">
      <w:r>
        <w:t xml:space="preserve">#   Estimate Std. Error t value </w:t>
      </w:r>
      <w:proofErr w:type="spellStart"/>
      <w:r>
        <w:t>Pr</w:t>
      </w:r>
      <w:proofErr w:type="spellEnd"/>
      <w:r>
        <w:t xml:space="preserve">(&gt;|t|)    </w:t>
      </w:r>
    </w:p>
    <w:p w14:paraId="4C9C7224" w14:textId="77777777" w:rsidR="00ED1D29" w:rsidRDefault="00ED1D29" w:rsidP="00ED1D29">
      <w:r>
        <w:t># (Intercept</w:t>
      </w:r>
      <w:proofErr w:type="gramStart"/>
      <w:r>
        <w:t>)  -</w:t>
      </w:r>
      <w:proofErr w:type="gramEnd"/>
      <w:r>
        <w:t xml:space="preserve">0.03623    0.02536  -1.429   0.1551    </w:t>
      </w:r>
    </w:p>
    <w:p w14:paraId="28D3A6AC" w14:textId="77777777" w:rsidR="00ED1D29" w:rsidRDefault="00ED1D29" w:rsidP="00ED1D29">
      <w:r>
        <w:t xml:space="preserve">#      GDP       0.04313    0.01998   2.159   0.0324 *  </w:t>
      </w:r>
    </w:p>
    <w:p w14:paraId="5AADD4EC" w14:textId="77777777" w:rsidR="00ED1D29" w:rsidRDefault="00ED1D29" w:rsidP="00ED1D29">
      <w:r>
        <w:t>#   Freedom      0.29137    0.06074   4.797 3.79e-06 ***</w:t>
      </w:r>
    </w:p>
    <w:p w14:paraId="59CE43AA" w14:textId="77777777" w:rsidR="00ED1D29" w:rsidRDefault="00ED1D29" w:rsidP="00ED1D29">
      <w:r>
        <w:t xml:space="preserve">#   Generosity   0.14270    0.06161   2.316   0.0219 *  </w:t>
      </w:r>
    </w:p>
    <w:p w14:paraId="5906BA1B" w14:textId="77777777" w:rsidR="00ED1D29" w:rsidRDefault="00ED1D29" w:rsidP="00ED1D29">
      <w:r>
        <w:t>#   ---</w:t>
      </w:r>
    </w:p>
    <w:p w14:paraId="721E867B" w14:textId="77777777" w:rsidR="00ED1D29" w:rsidRDefault="00ED1D29" w:rsidP="00ED1D29">
      <w:r>
        <w:t xml:space="preserve">#   </w:t>
      </w:r>
      <w:proofErr w:type="spellStart"/>
      <w:r>
        <w:t>Signif</w:t>
      </w:r>
      <w:proofErr w:type="spellEnd"/>
      <w:r>
        <w:t xml:space="preserve">. codes:  0 ‘***’ 0.001 ‘**’ 0.01 ‘*’ 0.05 ‘.’ 0.1 </w:t>
      </w:r>
      <w:proofErr w:type="gramStart"/>
      <w:r>
        <w:t>‘ ’</w:t>
      </w:r>
      <w:proofErr w:type="gramEnd"/>
      <w:r>
        <w:t xml:space="preserve"> 1</w:t>
      </w:r>
    </w:p>
    <w:p w14:paraId="181A135F" w14:textId="77777777" w:rsidR="00ED1D29" w:rsidRDefault="00ED1D29" w:rsidP="00ED1D29">
      <w:r>
        <w:t># Residual standard error: 0.09438 on 153 degrees of freedom</w:t>
      </w:r>
    </w:p>
    <w:p w14:paraId="3B65F290" w14:textId="77777777" w:rsidR="00ED1D29" w:rsidRDefault="00ED1D29" w:rsidP="00ED1D29">
      <w:r>
        <w:t># Multiple R-squared:  0.2914,</w:t>
      </w:r>
      <w:r>
        <w:tab/>
        <w:t xml:space="preserve">Adjusted R-squared:  0.2775 </w:t>
      </w:r>
    </w:p>
    <w:p w14:paraId="511749FD" w14:textId="77777777" w:rsidR="00ED1D29" w:rsidRDefault="00ED1D29" w:rsidP="00ED1D29">
      <w:r>
        <w:t># F-statistic: 20.98 on 3 and 153 DF</w:t>
      </w:r>
      <w:proofErr w:type="gramStart"/>
      <w:r>
        <w:t>,  p</w:t>
      </w:r>
      <w:proofErr w:type="gramEnd"/>
      <w:r>
        <w:t>-value: 1.95e-11</w:t>
      </w:r>
    </w:p>
    <w:p w14:paraId="057E5A49" w14:textId="77777777" w:rsidR="00ED1D29" w:rsidRDefault="00ED1D29" w:rsidP="00ED1D29">
      <w:proofErr w:type="gramStart"/>
      <w:r>
        <w:t>plot(</w:t>
      </w:r>
      <w:proofErr w:type="gramEnd"/>
      <w:r>
        <w:t xml:space="preserve">Corruption~ </w:t>
      </w:r>
      <w:proofErr w:type="spellStart"/>
      <w:r>
        <w:t>GDP+Freedom+Generosity</w:t>
      </w:r>
      <w:proofErr w:type="spellEnd"/>
      <w:r>
        <w:t>, data=happy)</w:t>
      </w:r>
    </w:p>
    <w:p w14:paraId="5B5A6129" w14:textId="77777777" w:rsidR="00ED1D29" w:rsidRDefault="00ED1D29" w:rsidP="00ED1D29">
      <w:r>
        <w:t>plot(modelq4)</w:t>
      </w:r>
    </w:p>
    <w:p w14:paraId="354E360A" w14:textId="77777777" w:rsidR="00ED1D29" w:rsidRDefault="00ED1D29" w:rsidP="00ED1D29"/>
    <w:p w14:paraId="147BF6CD" w14:textId="77777777" w:rsidR="00ED1D29" w:rsidRDefault="00ED1D29" w:rsidP="00ED1D29">
      <w:r>
        <w:t>#check autocorrelation</w:t>
      </w:r>
    </w:p>
    <w:p w14:paraId="72B7CFCA" w14:textId="77777777" w:rsidR="00ED1D29" w:rsidRDefault="00ED1D29" w:rsidP="00ED1D29">
      <w:r>
        <w:t>library(</w:t>
      </w:r>
      <w:proofErr w:type="spellStart"/>
      <w:r>
        <w:t>lmtest</w:t>
      </w:r>
      <w:proofErr w:type="spellEnd"/>
      <w:r>
        <w:t>)</w:t>
      </w:r>
    </w:p>
    <w:p w14:paraId="10AB76DD" w14:textId="77777777" w:rsidR="00ED1D29" w:rsidRDefault="00ED1D29" w:rsidP="00ED1D29">
      <w:proofErr w:type="spellStart"/>
      <w:proofErr w:type="gramStart"/>
      <w:r>
        <w:t>dwtest</w:t>
      </w:r>
      <w:proofErr w:type="spellEnd"/>
      <w:r>
        <w:t>(</w:t>
      </w:r>
      <w:proofErr w:type="gramEnd"/>
      <w:r>
        <w:t>modelq4, alternative=c("</w:t>
      </w:r>
      <w:proofErr w:type="spellStart"/>
      <w:r>
        <w:t>two.sided</w:t>
      </w:r>
      <w:proofErr w:type="spellEnd"/>
      <w:r>
        <w:t>"))</w:t>
      </w:r>
    </w:p>
    <w:p w14:paraId="1CFBC724" w14:textId="77777777" w:rsidR="00ED1D29" w:rsidRDefault="00ED1D29" w:rsidP="00ED1D29"/>
    <w:p w14:paraId="0213752B" w14:textId="77777777" w:rsidR="00ED1D29" w:rsidRDefault="00ED1D29" w:rsidP="00ED1D29">
      <w:r>
        <w:t xml:space="preserve">##Check homoscedasticity </w:t>
      </w:r>
    </w:p>
    <w:p w14:paraId="3F8291DE" w14:textId="77777777" w:rsidR="00ED1D29" w:rsidRDefault="00ED1D29" w:rsidP="00ED1D29">
      <w:proofErr w:type="gramStart"/>
      <w:r>
        <w:t>plot(</w:t>
      </w:r>
      <w:proofErr w:type="gramEnd"/>
      <w:r>
        <w:t>residuals(modelq4)~fitted(modelq4))</w:t>
      </w:r>
    </w:p>
    <w:p w14:paraId="0F22C1AD" w14:textId="77777777" w:rsidR="00ED1D29" w:rsidRDefault="00ED1D29" w:rsidP="00ED1D29">
      <w:proofErr w:type="spellStart"/>
      <w:proofErr w:type="gramStart"/>
      <w:r>
        <w:t>abline</w:t>
      </w:r>
      <w:proofErr w:type="spellEnd"/>
      <w:r>
        <w:t>(</w:t>
      </w:r>
      <w:proofErr w:type="gramEnd"/>
      <w:r>
        <w:t>lm(residuals(modelq4)~fitted(modelq4)), col="red")</w:t>
      </w:r>
    </w:p>
    <w:p w14:paraId="436CD407" w14:textId="77777777" w:rsidR="00ED1D29" w:rsidRDefault="00ED1D29" w:rsidP="00ED1D29">
      <w:proofErr w:type="spellStart"/>
      <w:r>
        <w:t>bptest</w:t>
      </w:r>
      <w:proofErr w:type="spellEnd"/>
      <w:r>
        <w:t>(modelq4)</w:t>
      </w:r>
    </w:p>
    <w:p w14:paraId="410EE3A4" w14:textId="77777777" w:rsidR="00ED1D29" w:rsidRDefault="00ED1D29" w:rsidP="00ED1D29"/>
    <w:p w14:paraId="733FCEE9" w14:textId="77777777" w:rsidR="00ED1D29" w:rsidRDefault="00ED1D29" w:rsidP="00ED1D29">
      <w:r>
        <w:t>##Check normality</w:t>
      </w:r>
    </w:p>
    <w:p w14:paraId="71F1B3A8" w14:textId="77777777" w:rsidR="00ED1D29" w:rsidRDefault="00ED1D29" w:rsidP="00ED1D29">
      <w:proofErr w:type="spellStart"/>
      <w:r>
        <w:t>shapiro.test</w:t>
      </w:r>
      <w:proofErr w:type="spellEnd"/>
      <w:r>
        <w:t>(residuals(modelq4))</w:t>
      </w:r>
    </w:p>
    <w:p w14:paraId="60862D57" w14:textId="77777777" w:rsidR="00ED1D29" w:rsidRDefault="00ED1D29" w:rsidP="00ED1D29"/>
    <w:p w14:paraId="16863F72" w14:textId="77777777" w:rsidR="00ED1D29" w:rsidRDefault="00ED1D29" w:rsidP="00ED1D29">
      <w:r>
        <w:t xml:space="preserve">##Based on the linear regression, all variables I chose are significantly </w:t>
      </w:r>
    </w:p>
    <w:p w14:paraId="373CADEA" w14:textId="77777777" w:rsidR="00ED1D29" w:rsidRDefault="00ED1D29" w:rsidP="00ED1D29">
      <w:r>
        <w:t>##associated with corruption. Shapiro test is significant, but QQ plot looks normal. Residuals seem to not have</w:t>
      </w:r>
    </w:p>
    <w:p w14:paraId="5B6D5D80" w14:textId="6516EC63" w:rsidR="00614DBE" w:rsidRDefault="00ED1D29" w:rsidP="00ED1D29">
      <w:pPr>
        <w:rPr>
          <w:ins w:id="11" w:author="OSCAR Chang" w:date="2017-04-24T16:24:00Z"/>
        </w:rPr>
      </w:pPr>
      <w:r>
        <w:t xml:space="preserve">## a pattern, suggesting homoscedasticity, even though </w:t>
      </w:r>
      <w:proofErr w:type="spellStart"/>
      <w:r>
        <w:t>bptest</w:t>
      </w:r>
      <w:proofErr w:type="spellEnd"/>
      <w:r>
        <w:t xml:space="preserve"> is significant. </w:t>
      </w:r>
      <w:proofErr w:type="spellStart"/>
      <w:proofErr w:type="gramStart"/>
      <w:r>
        <w:t>dwtest</w:t>
      </w:r>
      <w:proofErr w:type="spellEnd"/>
      <w:proofErr w:type="gramEnd"/>
      <w:r>
        <w:t xml:space="preserve"> is not significant.</w:t>
      </w:r>
    </w:p>
    <w:p w14:paraId="3B778CD9" w14:textId="74633679" w:rsidR="006560FB" w:rsidRDefault="006560FB" w:rsidP="00ED1D29">
      <w:pPr>
        <w:rPr>
          <w:ins w:id="12" w:author="OSCAR Chang" w:date="2017-04-24T16:24:00Z"/>
        </w:rPr>
      </w:pPr>
    </w:p>
    <w:p w14:paraId="1D2DB167" w14:textId="1D5C5C48" w:rsidR="006560FB" w:rsidRDefault="006560FB" w:rsidP="00ED1D29">
      <w:ins w:id="13" w:author="OSCAR Chang" w:date="2017-04-24T16:24:00Z">
        <w:r>
          <w:t>Good, but what is your interpretation (-0.5)</w:t>
        </w:r>
      </w:ins>
    </w:p>
    <w:p w14:paraId="239E63CF" w14:textId="77777777" w:rsidR="00614DBE" w:rsidRDefault="00614DBE" w:rsidP="00CD1663"/>
    <w:p w14:paraId="4727B618" w14:textId="7C43CC34" w:rsidR="00CD1663" w:rsidRPr="000C7B9B" w:rsidRDefault="00CD1663" w:rsidP="00E739E9">
      <w:pPr>
        <w:pStyle w:val="a3"/>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sidR="000C7B9B">
        <w:rPr>
          <w:b/>
        </w:rPr>
        <w:t>H</w:t>
      </w:r>
      <w:r>
        <w:rPr>
          <w:b/>
        </w:rPr>
        <w:t>appy</w:t>
      </w:r>
    </w:p>
    <w:p w14:paraId="53277356" w14:textId="77777777" w:rsidR="000C7B9B" w:rsidRDefault="000C7B9B" w:rsidP="000C7B9B"/>
    <w:p w14:paraId="2FD2DF13" w14:textId="77777777" w:rsidR="000C7B9B" w:rsidRDefault="000C7B9B" w:rsidP="000C7B9B">
      <w:r>
        <w:t>modelq5=</w:t>
      </w:r>
      <w:proofErr w:type="gramStart"/>
      <w:r>
        <w:t>lm(</w:t>
      </w:r>
      <w:proofErr w:type="gramEnd"/>
      <w:r>
        <w:t>Corruption~ Freedom *Region , data=happy)</w:t>
      </w:r>
    </w:p>
    <w:p w14:paraId="47C4ABDA" w14:textId="77777777" w:rsidR="000C7B9B" w:rsidRDefault="000C7B9B" w:rsidP="000C7B9B">
      <w:r>
        <w:t>summary(modelq5)</w:t>
      </w:r>
    </w:p>
    <w:p w14:paraId="5F019CC4" w14:textId="77777777" w:rsidR="000C7B9B" w:rsidRDefault="000C7B9B" w:rsidP="000C7B9B">
      <w:r>
        <w:t># Call:</w:t>
      </w:r>
    </w:p>
    <w:p w14:paraId="5BE7EB7C" w14:textId="77777777" w:rsidR="000C7B9B" w:rsidRDefault="000C7B9B" w:rsidP="000C7B9B">
      <w:r>
        <w:t xml:space="preserve">#   </w:t>
      </w:r>
      <w:proofErr w:type="gramStart"/>
      <w:r>
        <w:t>lm(</w:t>
      </w:r>
      <w:proofErr w:type="gramEnd"/>
      <w:r>
        <w:t>formula = Corruption ~ Freedom * Region, data = happy)</w:t>
      </w:r>
    </w:p>
    <w:p w14:paraId="6B41DD8B" w14:textId="77777777" w:rsidR="000C7B9B" w:rsidRDefault="000C7B9B" w:rsidP="000C7B9B">
      <w:r>
        <w:t># Residuals:</w:t>
      </w:r>
    </w:p>
    <w:p w14:paraId="58DD141B" w14:textId="77777777" w:rsidR="000C7B9B" w:rsidRDefault="000C7B9B" w:rsidP="000C7B9B">
      <w:r>
        <w:t xml:space="preserve">#   Min       1Q   Median       3Q      Max </w:t>
      </w:r>
    </w:p>
    <w:p w14:paraId="34593E54" w14:textId="77777777" w:rsidR="000C7B9B" w:rsidRDefault="000C7B9B" w:rsidP="000C7B9B">
      <w:r>
        <w:t># -0.20801 -0.05591 -</w:t>
      </w:r>
      <w:proofErr w:type="gramStart"/>
      <w:r>
        <w:t>0.01298  0.04804</w:t>
      </w:r>
      <w:proofErr w:type="gramEnd"/>
      <w:r>
        <w:t xml:space="preserve">  0.29995 </w:t>
      </w:r>
    </w:p>
    <w:p w14:paraId="5EB8F348" w14:textId="77777777" w:rsidR="000C7B9B" w:rsidRDefault="000C7B9B" w:rsidP="000C7B9B">
      <w:r>
        <w:t># Coefficients:</w:t>
      </w:r>
    </w:p>
    <w:p w14:paraId="7859F808" w14:textId="77777777" w:rsidR="000C7B9B" w:rsidRDefault="000C7B9B" w:rsidP="000C7B9B">
      <w:r>
        <w:t xml:space="preserve">#   Estimate Std. Error t value </w:t>
      </w:r>
      <w:proofErr w:type="spellStart"/>
      <w:r>
        <w:t>Pr</w:t>
      </w:r>
      <w:proofErr w:type="spellEnd"/>
      <w:r>
        <w:t xml:space="preserve">(&gt;|t|)    </w:t>
      </w:r>
    </w:p>
    <w:p w14:paraId="2E8D33CF" w14:textId="77777777" w:rsidR="000C7B9B" w:rsidRDefault="000C7B9B" w:rsidP="000C7B9B">
      <w:r>
        <w:t xml:space="preserve"># (Intercept)                      0.03558    0.02973   1.197   0.2333    </w:t>
      </w:r>
    </w:p>
    <w:p w14:paraId="7A094B10" w14:textId="77777777" w:rsidR="000C7B9B" w:rsidRDefault="000C7B9B" w:rsidP="000C7B9B">
      <w:r>
        <w:t># Freedom                          0.35091    0.08559   4.100 6.77e-05 ***</w:t>
      </w:r>
    </w:p>
    <w:p w14:paraId="51918DDC" w14:textId="77777777" w:rsidR="000C7B9B" w:rsidRDefault="000C7B9B" w:rsidP="000C7B9B">
      <w:r>
        <w:t xml:space="preserve">#   </w:t>
      </w:r>
      <w:proofErr w:type="spellStart"/>
      <w:r>
        <w:t>RegionAmericasCarribean</w:t>
      </w:r>
      <w:proofErr w:type="spellEnd"/>
      <w:r>
        <w:t xml:space="preserve">          0.07653    0.08344   0.917   0.3605    </w:t>
      </w:r>
    </w:p>
    <w:p w14:paraId="57FC243C" w14:textId="77777777" w:rsidR="000C7B9B" w:rsidRDefault="000C7B9B" w:rsidP="000C7B9B">
      <w:r>
        <w:t xml:space="preserve"># </w:t>
      </w:r>
      <w:proofErr w:type="spellStart"/>
      <w:r>
        <w:t>RegionAsiaAustralia</w:t>
      </w:r>
      <w:proofErr w:type="spellEnd"/>
      <w:r>
        <w:t xml:space="preserve">             -0.05444    </w:t>
      </w:r>
      <w:proofErr w:type="gramStart"/>
      <w:r>
        <w:t>0.07654  -</w:t>
      </w:r>
      <w:proofErr w:type="gramEnd"/>
      <w:r>
        <w:t xml:space="preserve">0.711   0.4780    </w:t>
      </w:r>
    </w:p>
    <w:p w14:paraId="7F07008A" w14:textId="77777777" w:rsidR="000C7B9B" w:rsidRDefault="000C7B9B" w:rsidP="000C7B9B">
      <w:r>
        <w:t xml:space="preserve"># </w:t>
      </w:r>
      <w:proofErr w:type="spellStart"/>
      <w:r>
        <w:t>RegionEurope</w:t>
      </w:r>
      <w:proofErr w:type="spellEnd"/>
      <w:r>
        <w:t xml:space="preserve">                    -0.10550    </w:t>
      </w:r>
      <w:proofErr w:type="gramStart"/>
      <w:r>
        <w:t>0.04464  -</w:t>
      </w:r>
      <w:proofErr w:type="gramEnd"/>
      <w:r>
        <w:t xml:space="preserve">2.363   0.0194 *  </w:t>
      </w:r>
    </w:p>
    <w:p w14:paraId="4AAC99CE" w14:textId="77777777" w:rsidR="000C7B9B" w:rsidRDefault="000C7B9B" w:rsidP="000C7B9B">
      <w:r>
        <w:t xml:space="preserve">#   </w:t>
      </w:r>
      <w:proofErr w:type="spellStart"/>
      <w:r>
        <w:t>Freedom</w:t>
      </w:r>
      <w:proofErr w:type="gramStart"/>
      <w:r>
        <w:t>:RegionAmericasCarribean</w:t>
      </w:r>
      <w:proofErr w:type="spellEnd"/>
      <w:proofErr w:type="gramEnd"/>
      <w:r>
        <w:t xml:space="preserve"> -0.33785    0.19640  -1.720   0.0875 .  </w:t>
      </w:r>
    </w:p>
    <w:p w14:paraId="5A954E6C" w14:textId="77777777" w:rsidR="000C7B9B" w:rsidRDefault="000C7B9B" w:rsidP="000C7B9B">
      <w:r>
        <w:t xml:space="preserve"># </w:t>
      </w:r>
      <w:proofErr w:type="spellStart"/>
      <w:r>
        <w:t>Freedom</w:t>
      </w:r>
      <w:proofErr w:type="gramStart"/>
      <w:r>
        <w:t>:RegionAsiaAustralia</w:t>
      </w:r>
      <w:proofErr w:type="spellEnd"/>
      <w:proofErr w:type="gramEnd"/>
      <w:r>
        <w:t xml:space="preserve">      0.05666    0.17967   0.315   0.7529    </w:t>
      </w:r>
    </w:p>
    <w:p w14:paraId="2CEE763A" w14:textId="77777777" w:rsidR="000C7B9B" w:rsidRDefault="000C7B9B" w:rsidP="000C7B9B">
      <w:r>
        <w:t xml:space="preserve"># </w:t>
      </w:r>
      <w:proofErr w:type="spellStart"/>
      <w:r>
        <w:t>Freedom</w:t>
      </w:r>
      <w:proofErr w:type="gramStart"/>
      <w:r>
        <w:t>:RegionEurope</w:t>
      </w:r>
      <w:proofErr w:type="spellEnd"/>
      <w:proofErr w:type="gramEnd"/>
      <w:r>
        <w:t xml:space="preserve">             0.25902    0.11845   2.187   0.0303 *  </w:t>
      </w:r>
    </w:p>
    <w:p w14:paraId="533A659D" w14:textId="77777777" w:rsidR="000C7B9B" w:rsidRDefault="000C7B9B" w:rsidP="000C7B9B">
      <w:r>
        <w:t>#   ---</w:t>
      </w:r>
    </w:p>
    <w:p w14:paraId="02590A03" w14:textId="77777777" w:rsidR="000C7B9B" w:rsidRDefault="000C7B9B" w:rsidP="000C7B9B">
      <w:r>
        <w:lastRenderedPageBreak/>
        <w:t xml:space="preserve">#   </w:t>
      </w:r>
      <w:proofErr w:type="spellStart"/>
      <w:r>
        <w:t>Signif</w:t>
      </w:r>
      <w:proofErr w:type="spellEnd"/>
      <w:r>
        <w:t xml:space="preserve">. codes:  0 ‘***’ 0.001 ‘**’ 0.01 ‘*’ 0.05 ‘.’ 0.1 </w:t>
      </w:r>
      <w:proofErr w:type="gramStart"/>
      <w:r>
        <w:t>‘ ’</w:t>
      </w:r>
      <w:proofErr w:type="gramEnd"/>
      <w:r>
        <w:t xml:space="preserve"> 1</w:t>
      </w:r>
    </w:p>
    <w:p w14:paraId="2CE1BDA1" w14:textId="77777777" w:rsidR="000C7B9B" w:rsidRDefault="000C7B9B" w:rsidP="000C7B9B">
      <w:r>
        <w:t xml:space="preserve"># </w:t>
      </w:r>
    </w:p>
    <w:p w14:paraId="6B34873B" w14:textId="77777777" w:rsidR="000C7B9B" w:rsidRDefault="000C7B9B" w:rsidP="000C7B9B">
      <w:r>
        <w:t># Residual standard error: 0.09112 on 149 degrees of freedom</w:t>
      </w:r>
    </w:p>
    <w:p w14:paraId="5934C6B0" w14:textId="77777777" w:rsidR="000C7B9B" w:rsidRDefault="000C7B9B" w:rsidP="000C7B9B">
      <w:r>
        <w:t># Multiple R-squared:  0.3567,</w:t>
      </w:r>
      <w:r>
        <w:tab/>
        <w:t xml:space="preserve">Adjusted R-squared:  0.3265 </w:t>
      </w:r>
    </w:p>
    <w:p w14:paraId="58B72946" w14:textId="77777777" w:rsidR="000C7B9B" w:rsidRDefault="000C7B9B" w:rsidP="000C7B9B">
      <w:r>
        <w:t># F-statistic:  11.8 on 7 and 149 DF</w:t>
      </w:r>
      <w:proofErr w:type="gramStart"/>
      <w:r>
        <w:t>,  p</w:t>
      </w:r>
      <w:proofErr w:type="gramEnd"/>
      <w:r>
        <w:t>-value: 6.547e-12</w:t>
      </w:r>
    </w:p>
    <w:p w14:paraId="05B74C62" w14:textId="77777777" w:rsidR="000C7B9B" w:rsidRDefault="000C7B9B" w:rsidP="000C7B9B"/>
    <w:p w14:paraId="63F9F8EE" w14:textId="77777777" w:rsidR="000C7B9B" w:rsidRDefault="000C7B9B" w:rsidP="000C7B9B">
      <w:r>
        <w:t>#check autocorrelation</w:t>
      </w:r>
    </w:p>
    <w:p w14:paraId="07CFBE8C" w14:textId="77777777" w:rsidR="000C7B9B" w:rsidRDefault="000C7B9B" w:rsidP="000C7B9B">
      <w:proofErr w:type="spellStart"/>
      <w:proofErr w:type="gramStart"/>
      <w:r>
        <w:t>dwtest</w:t>
      </w:r>
      <w:proofErr w:type="spellEnd"/>
      <w:r>
        <w:t>(</w:t>
      </w:r>
      <w:proofErr w:type="gramEnd"/>
      <w:r>
        <w:t>modelq5, alternative=c("</w:t>
      </w:r>
      <w:proofErr w:type="spellStart"/>
      <w:r>
        <w:t>two.sided</w:t>
      </w:r>
      <w:proofErr w:type="spellEnd"/>
      <w:r>
        <w:t>"))</w:t>
      </w:r>
    </w:p>
    <w:p w14:paraId="47CDAC8B" w14:textId="77777777" w:rsidR="000C7B9B" w:rsidRDefault="000C7B9B" w:rsidP="000C7B9B"/>
    <w:p w14:paraId="3861265D" w14:textId="77777777" w:rsidR="000C7B9B" w:rsidRDefault="000C7B9B" w:rsidP="000C7B9B">
      <w:r>
        <w:t xml:space="preserve">##Check homoscedasticity </w:t>
      </w:r>
    </w:p>
    <w:p w14:paraId="02099DC6" w14:textId="77777777" w:rsidR="000C7B9B" w:rsidRDefault="000C7B9B" w:rsidP="000C7B9B">
      <w:proofErr w:type="gramStart"/>
      <w:r>
        <w:t>plot(</w:t>
      </w:r>
      <w:proofErr w:type="gramEnd"/>
      <w:r>
        <w:t>residuals(modelq5)~fitted(modelq5))</w:t>
      </w:r>
    </w:p>
    <w:p w14:paraId="45F65C31" w14:textId="77777777" w:rsidR="000C7B9B" w:rsidRDefault="000C7B9B" w:rsidP="000C7B9B">
      <w:proofErr w:type="spellStart"/>
      <w:proofErr w:type="gramStart"/>
      <w:r>
        <w:t>abline</w:t>
      </w:r>
      <w:proofErr w:type="spellEnd"/>
      <w:r>
        <w:t>(</w:t>
      </w:r>
      <w:proofErr w:type="gramEnd"/>
      <w:r>
        <w:t>lm(residuals(modelq5)~fitted(modelq5)), col="red")</w:t>
      </w:r>
    </w:p>
    <w:p w14:paraId="173BA48A" w14:textId="77777777" w:rsidR="000C7B9B" w:rsidRDefault="000C7B9B" w:rsidP="000C7B9B">
      <w:proofErr w:type="spellStart"/>
      <w:r>
        <w:t>bptest</w:t>
      </w:r>
      <w:proofErr w:type="spellEnd"/>
      <w:r>
        <w:t>(modelq5)</w:t>
      </w:r>
    </w:p>
    <w:p w14:paraId="6623F95A" w14:textId="77777777" w:rsidR="000C7B9B" w:rsidRDefault="000C7B9B" w:rsidP="000C7B9B"/>
    <w:p w14:paraId="0D21ECE1" w14:textId="77777777" w:rsidR="000C7B9B" w:rsidRDefault="000C7B9B" w:rsidP="000C7B9B">
      <w:r>
        <w:t>##Check normality</w:t>
      </w:r>
    </w:p>
    <w:p w14:paraId="69893EE4" w14:textId="77777777" w:rsidR="000C7B9B" w:rsidRDefault="000C7B9B" w:rsidP="000C7B9B">
      <w:proofErr w:type="spellStart"/>
      <w:r>
        <w:t>shapiro.test</w:t>
      </w:r>
      <w:proofErr w:type="spellEnd"/>
      <w:r>
        <w:t>(residuals(modelq5))</w:t>
      </w:r>
    </w:p>
    <w:p w14:paraId="513E91C9" w14:textId="77777777" w:rsidR="000C7B9B" w:rsidRDefault="000C7B9B" w:rsidP="000C7B9B"/>
    <w:p w14:paraId="686BA781" w14:textId="77777777" w:rsidR="000C7B9B" w:rsidRDefault="000C7B9B" w:rsidP="000C7B9B">
      <w:r>
        <w:t xml:space="preserve">##The output from the </w:t>
      </w:r>
      <w:proofErr w:type="spellStart"/>
      <w:r>
        <w:t>ancova</w:t>
      </w:r>
      <w:proofErr w:type="spellEnd"/>
      <w:r>
        <w:t xml:space="preserve"> tells us that freedom is significant on the slope</w:t>
      </w:r>
    </w:p>
    <w:p w14:paraId="0505F7C1" w14:textId="77777777" w:rsidR="000C7B9B" w:rsidRDefault="000C7B9B" w:rsidP="000C7B9B">
      <w:r>
        <w:t>##of relationship between the first region (</w:t>
      </w:r>
      <w:proofErr w:type="spellStart"/>
      <w:r>
        <w:t>africa</w:t>
      </w:r>
      <w:proofErr w:type="spellEnd"/>
      <w:r>
        <w:t xml:space="preserve">) and corruption. We also see that the </w:t>
      </w:r>
    </w:p>
    <w:p w14:paraId="50FE4C34" w14:textId="77777777" w:rsidR="000C7B9B" w:rsidRDefault="000C7B9B" w:rsidP="000C7B9B">
      <w:r>
        <w:t xml:space="preserve">##intercept for </w:t>
      </w:r>
      <w:proofErr w:type="spellStart"/>
      <w:r>
        <w:t>europe</w:t>
      </w:r>
      <w:proofErr w:type="spellEnd"/>
      <w:r>
        <w:t xml:space="preserve"> is significantly different than for </w:t>
      </w:r>
      <w:proofErr w:type="spellStart"/>
      <w:r>
        <w:t>africa</w:t>
      </w:r>
      <w:proofErr w:type="spellEnd"/>
      <w:r>
        <w:t xml:space="preserve"> and is less than </w:t>
      </w:r>
      <w:proofErr w:type="spellStart"/>
      <w:r>
        <w:t>africa</w:t>
      </w:r>
      <w:proofErr w:type="spellEnd"/>
      <w:r>
        <w:t xml:space="preserve">. </w:t>
      </w:r>
    </w:p>
    <w:p w14:paraId="46BE3D5C" w14:textId="77777777" w:rsidR="000C7B9B" w:rsidRDefault="000C7B9B" w:rsidP="000C7B9B">
      <w:r>
        <w:t xml:space="preserve">## The interaction terms tell us if the slopes for each region are significantly different </w:t>
      </w:r>
    </w:p>
    <w:p w14:paraId="0B44BD6E" w14:textId="77777777" w:rsidR="000C7B9B" w:rsidRDefault="000C7B9B" w:rsidP="000C7B9B">
      <w:r>
        <w:t xml:space="preserve">##than the slope for the first region, listed as the coefficient for freedom. The output shows </w:t>
      </w:r>
    </w:p>
    <w:p w14:paraId="6723D19E" w14:textId="77777777" w:rsidR="000C7B9B" w:rsidRDefault="000C7B9B" w:rsidP="000C7B9B">
      <w:r>
        <w:t xml:space="preserve">## that Europe is </w:t>
      </w:r>
      <w:proofErr w:type="spellStart"/>
      <w:r>
        <w:t>signifcantly</w:t>
      </w:r>
      <w:proofErr w:type="spellEnd"/>
      <w:r>
        <w:t xml:space="preserve"> different than the slope for Africa, and is above Africa by 0.25.</w:t>
      </w:r>
    </w:p>
    <w:p w14:paraId="59818F22" w14:textId="43780582" w:rsidR="00CD1663" w:rsidRDefault="000C7B9B" w:rsidP="000C7B9B">
      <w:r>
        <w:t xml:space="preserve">##Also, the output shows </w:t>
      </w:r>
      <w:proofErr w:type="spellStart"/>
      <w:r>
        <w:t>AmericasCarribean</w:t>
      </w:r>
      <w:proofErr w:type="spellEnd"/>
      <w:r>
        <w:t xml:space="preserve"> region has a slope -0.33 less than Africa, if significance is at 0.1.</w:t>
      </w:r>
    </w:p>
    <w:p w14:paraId="6E783234" w14:textId="77777777" w:rsidR="00323EF3" w:rsidRDefault="00323EF3" w:rsidP="000C7B9B"/>
    <w:p w14:paraId="5A5CF214" w14:textId="28236A1C" w:rsidR="00CD1663" w:rsidRDefault="00E67A5F" w:rsidP="00E739E9">
      <w:pPr>
        <w:pStyle w:val="a3"/>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3ABFC43B" w14:textId="15DED654" w:rsidR="00E67A5F" w:rsidRDefault="00E67A5F" w:rsidP="00E67A5F"/>
    <w:p w14:paraId="47A4C045" w14:textId="77777777" w:rsidR="00AD694E" w:rsidRDefault="00AD694E" w:rsidP="00AD694E">
      <w:r>
        <w:t>head(cancer)</w:t>
      </w:r>
    </w:p>
    <w:p w14:paraId="16710477" w14:textId="77777777" w:rsidR="00AD694E" w:rsidRDefault="00AD694E" w:rsidP="00AD694E"/>
    <w:p w14:paraId="08C50434" w14:textId="77777777" w:rsidR="00AD694E" w:rsidRDefault="00AD694E" w:rsidP="00AD694E">
      <w:proofErr w:type="spellStart"/>
      <w:r>
        <w:t>cor</w:t>
      </w:r>
      <w:proofErr w:type="spellEnd"/>
      <w:r>
        <w:t>(cancer)</w:t>
      </w:r>
    </w:p>
    <w:p w14:paraId="093EF07F" w14:textId="77777777" w:rsidR="00AD694E" w:rsidRDefault="00AD694E" w:rsidP="00AD694E">
      <w:r>
        <w:t>pairs(cancer)</w:t>
      </w:r>
    </w:p>
    <w:p w14:paraId="4E9CF50E" w14:textId="77777777" w:rsidR="00AD694E" w:rsidRDefault="00AD694E" w:rsidP="00AD694E"/>
    <w:p w14:paraId="7671E769" w14:textId="77777777" w:rsidR="00AD694E" w:rsidRDefault="00AD694E" w:rsidP="00AD694E">
      <w:r>
        <w:t xml:space="preserve">modelq6 = </w:t>
      </w:r>
      <w:proofErr w:type="spellStart"/>
      <w:proofErr w:type="gramStart"/>
      <w:r>
        <w:t>glm</w:t>
      </w:r>
      <w:proofErr w:type="spellEnd"/>
      <w:r>
        <w:t>(</w:t>
      </w:r>
      <w:proofErr w:type="spellStart"/>
      <w:proofErr w:type="gramEnd"/>
      <w:r>
        <w:t>malignant~texture_mean</w:t>
      </w:r>
      <w:proofErr w:type="spellEnd"/>
      <w:r>
        <w:t xml:space="preserve"> + </w:t>
      </w:r>
      <w:proofErr w:type="spellStart"/>
      <w:r>
        <w:t>smoothness_mean</w:t>
      </w:r>
      <w:proofErr w:type="spellEnd"/>
      <w:r>
        <w:t xml:space="preserve"> + </w:t>
      </w:r>
      <w:proofErr w:type="spellStart"/>
      <w:r>
        <w:t>area_mean</w:t>
      </w:r>
      <w:proofErr w:type="spellEnd"/>
      <w:r>
        <w:t>, data=cancer, family=binomial(link="logit"))</w:t>
      </w:r>
    </w:p>
    <w:p w14:paraId="0AC7925F" w14:textId="77777777" w:rsidR="00AD694E" w:rsidRDefault="00AD694E" w:rsidP="00AD694E">
      <w:r>
        <w:t>summary(modelq6)</w:t>
      </w:r>
    </w:p>
    <w:p w14:paraId="2546F74B" w14:textId="77777777" w:rsidR="00AD694E" w:rsidRDefault="00AD694E" w:rsidP="00AD694E">
      <w:r>
        <w:t># Call:</w:t>
      </w:r>
    </w:p>
    <w:p w14:paraId="2E89B53D" w14:textId="77777777" w:rsidR="00AD694E" w:rsidRDefault="00AD694E" w:rsidP="00AD694E">
      <w:r>
        <w:t xml:space="preserve">#   </w:t>
      </w:r>
      <w:proofErr w:type="spellStart"/>
      <w:proofErr w:type="gramStart"/>
      <w:r>
        <w:t>glm</w:t>
      </w:r>
      <w:proofErr w:type="spellEnd"/>
      <w:r>
        <w:t>(</w:t>
      </w:r>
      <w:proofErr w:type="gramEnd"/>
      <w:r>
        <w:t xml:space="preserve">formula = malignant ~ </w:t>
      </w:r>
      <w:proofErr w:type="spellStart"/>
      <w:r>
        <w:t>texture_mean</w:t>
      </w:r>
      <w:proofErr w:type="spellEnd"/>
      <w:r>
        <w:t xml:space="preserve"> + </w:t>
      </w:r>
      <w:proofErr w:type="spellStart"/>
      <w:r>
        <w:t>smoothness_mean</w:t>
      </w:r>
      <w:proofErr w:type="spellEnd"/>
      <w:r>
        <w:t xml:space="preserve"> + </w:t>
      </w:r>
      <w:proofErr w:type="spellStart"/>
      <w:r>
        <w:t>area_mean</w:t>
      </w:r>
      <w:proofErr w:type="spellEnd"/>
      <w:r>
        <w:t xml:space="preserve">, </w:t>
      </w:r>
    </w:p>
    <w:p w14:paraId="73FAB974" w14:textId="77777777" w:rsidR="00AD694E" w:rsidRDefault="00AD694E" w:rsidP="00AD694E">
      <w:r>
        <w:t xml:space="preserve">#       family = </w:t>
      </w:r>
      <w:proofErr w:type="gramStart"/>
      <w:r>
        <w:t>binomial(</w:t>
      </w:r>
      <w:proofErr w:type="gramEnd"/>
      <w:r>
        <w:t>link = "logit"), data = cancer)</w:t>
      </w:r>
    </w:p>
    <w:p w14:paraId="74A97E3D" w14:textId="77777777" w:rsidR="00AD694E" w:rsidRDefault="00AD694E" w:rsidP="00AD694E">
      <w:r>
        <w:lastRenderedPageBreak/>
        <w:t xml:space="preserve"># Deviance Residuals: </w:t>
      </w:r>
    </w:p>
    <w:p w14:paraId="255CE7F7" w14:textId="77777777" w:rsidR="00AD694E" w:rsidRDefault="00AD694E" w:rsidP="00AD694E">
      <w:r>
        <w:t xml:space="preserve">#   Min        1Q    Median        3Q       Max  </w:t>
      </w:r>
    </w:p>
    <w:p w14:paraId="783BC7AB" w14:textId="77777777" w:rsidR="00AD694E" w:rsidRDefault="00AD694E" w:rsidP="00AD694E">
      <w:r>
        <w:t># -</w:t>
      </w:r>
      <w:proofErr w:type="gramStart"/>
      <w:r>
        <w:t>2.14463  -</w:t>
      </w:r>
      <w:proofErr w:type="gramEnd"/>
      <w:r>
        <w:t xml:space="preserve">0.20032  -0.04419   0.01878   2.85800  </w:t>
      </w:r>
    </w:p>
    <w:p w14:paraId="2867DC44" w14:textId="77777777" w:rsidR="00AD694E" w:rsidRDefault="00AD694E" w:rsidP="00AD694E">
      <w:r>
        <w:t># Coefficients:</w:t>
      </w:r>
    </w:p>
    <w:p w14:paraId="3379DAF8" w14:textId="77777777" w:rsidR="00AD694E" w:rsidRDefault="00AD694E" w:rsidP="00AD694E">
      <w:r>
        <w:t xml:space="preserve">#   Estimate Std. Error z value </w:t>
      </w:r>
      <w:proofErr w:type="spellStart"/>
      <w:r>
        <w:t>Pr</w:t>
      </w:r>
      <w:proofErr w:type="spellEnd"/>
      <w:r>
        <w:t xml:space="preserve">(&gt;|z|)    </w:t>
      </w:r>
    </w:p>
    <w:p w14:paraId="64D233C2" w14:textId="77777777" w:rsidR="00AD694E" w:rsidRDefault="00AD694E" w:rsidP="00AD694E">
      <w:r>
        <w:t xml:space="preserve"># (Intercept)     -32.619261   </w:t>
      </w:r>
      <w:proofErr w:type="gramStart"/>
      <w:r>
        <w:t>3.608250  -</w:t>
      </w:r>
      <w:proofErr w:type="gramEnd"/>
      <w:r>
        <w:t>9.040  &lt; 2e-16 ***</w:t>
      </w:r>
    </w:p>
    <w:p w14:paraId="6F18873E" w14:textId="77777777" w:rsidR="00AD694E" w:rsidRDefault="00AD694E" w:rsidP="00AD694E">
      <w:r>
        <w:t xml:space="preserve">#   </w:t>
      </w:r>
      <w:proofErr w:type="spellStart"/>
      <w:r>
        <w:t>texture_mean</w:t>
      </w:r>
      <w:proofErr w:type="spellEnd"/>
      <w:r>
        <w:t xml:space="preserve">      0.381076   0.057677   6.607 3.92e-11 ***</w:t>
      </w:r>
    </w:p>
    <w:p w14:paraId="1B0959B3" w14:textId="77777777" w:rsidR="00AD694E" w:rsidRDefault="00AD694E" w:rsidP="00AD694E">
      <w:r>
        <w:t xml:space="preserve">#   </w:t>
      </w:r>
      <w:proofErr w:type="spellStart"/>
      <w:r>
        <w:t>smoothness_mean</w:t>
      </w:r>
      <w:proofErr w:type="spellEnd"/>
      <w:r>
        <w:t xml:space="preserve"> </w:t>
      </w:r>
      <w:proofErr w:type="gramStart"/>
      <w:r>
        <w:t>146.766602  19.221507</w:t>
      </w:r>
      <w:proofErr w:type="gramEnd"/>
      <w:r>
        <w:t xml:space="preserve">   7.636 2.25e-14 ***</w:t>
      </w:r>
    </w:p>
    <w:p w14:paraId="50C2EB63" w14:textId="77777777" w:rsidR="00AD694E" w:rsidRDefault="00AD694E" w:rsidP="00AD694E">
      <w:r>
        <w:t xml:space="preserve">#   </w:t>
      </w:r>
      <w:proofErr w:type="spellStart"/>
      <w:r>
        <w:t>area_mean</w:t>
      </w:r>
      <w:proofErr w:type="spellEnd"/>
      <w:r>
        <w:t xml:space="preserve">         0.016260   0.001827   </w:t>
      </w:r>
      <w:proofErr w:type="gramStart"/>
      <w:r>
        <w:t>8.901  &lt;</w:t>
      </w:r>
      <w:proofErr w:type="gramEnd"/>
      <w:r>
        <w:t xml:space="preserve"> 2e-16 ***</w:t>
      </w:r>
    </w:p>
    <w:p w14:paraId="60CD1A1E" w14:textId="77777777" w:rsidR="00AD694E" w:rsidRDefault="00AD694E" w:rsidP="00AD694E">
      <w:r>
        <w:t>#   ---</w:t>
      </w:r>
    </w:p>
    <w:p w14:paraId="376FD2FB" w14:textId="77777777" w:rsidR="00AD694E" w:rsidRDefault="00AD694E" w:rsidP="00AD694E">
      <w:r>
        <w:t xml:space="preserve">#   </w:t>
      </w:r>
      <w:proofErr w:type="spellStart"/>
      <w:r>
        <w:t>Signif</w:t>
      </w:r>
      <w:proofErr w:type="spellEnd"/>
      <w:r>
        <w:t xml:space="preserve">. codes:  0 ‘***’ 0.001 ‘**’ 0.01 ‘*’ 0.05 ‘.’ 0.1 </w:t>
      </w:r>
      <w:proofErr w:type="gramStart"/>
      <w:r>
        <w:t>‘ ’</w:t>
      </w:r>
      <w:proofErr w:type="gramEnd"/>
      <w:r>
        <w:t xml:space="preserve"> 1</w:t>
      </w:r>
    </w:p>
    <w:p w14:paraId="57FDB81B" w14:textId="77777777" w:rsidR="00AD694E" w:rsidRDefault="00AD694E" w:rsidP="00AD694E">
      <w:r>
        <w:t># (Dispersion parameter for binomial family taken to be 1)</w:t>
      </w:r>
    </w:p>
    <w:p w14:paraId="3B8CC43E" w14:textId="77777777" w:rsidR="00AD694E" w:rsidRDefault="00AD694E" w:rsidP="00AD694E">
      <w:r>
        <w:t xml:space="preserve"># Null deviance: </w:t>
      </w:r>
      <w:proofErr w:type="gramStart"/>
      <w:r>
        <w:t>751.44  on</w:t>
      </w:r>
      <w:proofErr w:type="gramEnd"/>
      <w:r>
        <w:t xml:space="preserve"> 568  degrees of freedom</w:t>
      </w:r>
    </w:p>
    <w:p w14:paraId="22514F99" w14:textId="77777777" w:rsidR="00AD694E" w:rsidRDefault="00AD694E" w:rsidP="00AD694E">
      <w:r>
        <w:t xml:space="preserve"># Residual deviance: </w:t>
      </w:r>
      <w:proofErr w:type="gramStart"/>
      <w:r>
        <w:t>182.53  on</w:t>
      </w:r>
      <w:proofErr w:type="gramEnd"/>
      <w:r>
        <w:t xml:space="preserve"> 565  degrees of freedom</w:t>
      </w:r>
    </w:p>
    <w:p w14:paraId="24676897" w14:textId="77777777" w:rsidR="00AD694E" w:rsidRDefault="00AD694E" w:rsidP="00AD694E">
      <w:r>
        <w:t># AIC: 190.53</w:t>
      </w:r>
    </w:p>
    <w:p w14:paraId="2E2431B0" w14:textId="77777777" w:rsidR="00AD694E" w:rsidRDefault="00AD694E" w:rsidP="00AD694E">
      <w:r>
        <w:t># Number of Fisher Scoring iterations: 8</w:t>
      </w:r>
    </w:p>
    <w:p w14:paraId="3D92F5B1" w14:textId="77777777" w:rsidR="00AD694E" w:rsidRDefault="00AD694E" w:rsidP="00AD694E"/>
    <w:p w14:paraId="49E86F73" w14:textId="77777777" w:rsidR="00AD694E" w:rsidRDefault="00AD694E" w:rsidP="00AD694E">
      <w:proofErr w:type="gramStart"/>
      <w:r>
        <w:t>plot(</w:t>
      </w:r>
      <w:proofErr w:type="spellStart"/>
      <w:proofErr w:type="gramEnd"/>
      <w:r>
        <w:t>malignant~texture_mean</w:t>
      </w:r>
      <w:proofErr w:type="spellEnd"/>
      <w:r>
        <w:t xml:space="preserve"> + </w:t>
      </w:r>
      <w:proofErr w:type="spellStart"/>
      <w:r>
        <w:t>smoothness_mean</w:t>
      </w:r>
      <w:proofErr w:type="spellEnd"/>
      <w:r>
        <w:t xml:space="preserve"> + </w:t>
      </w:r>
      <w:proofErr w:type="spellStart"/>
      <w:r>
        <w:t>area_mean</w:t>
      </w:r>
      <w:proofErr w:type="spellEnd"/>
      <w:r>
        <w:t>, data=cancer)</w:t>
      </w:r>
    </w:p>
    <w:p w14:paraId="75087B0C" w14:textId="77777777" w:rsidR="00AD694E" w:rsidRDefault="00AD694E" w:rsidP="00AD694E"/>
    <w:p w14:paraId="61656741" w14:textId="77777777" w:rsidR="00AD694E" w:rsidRDefault="00AD694E" w:rsidP="00AD694E">
      <w:r>
        <w:t>##Based on the output from this GLM model, all three factors I chose,</w:t>
      </w:r>
    </w:p>
    <w:p w14:paraId="0A371809" w14:textId="77777777" w:rsidR="00AD694E" w:rsidRDefault="00AD694E" w:rsidP="00AD694E">
      <w:r>
        <w:t xml:space="preserve">## texture, area, and smoothness, are significant in determining if the </w:t>
      </w:r>
    </w:p>
    <w:p w14:paraId="7EA1C890" w14:textId="77777777" w:rsidR="00AD694E" w:rsidRDefault="00AD694E" w:rsidP="00AD694E">
      <w:r>
        <w:t>## tumor is malignant. I avoided selecting perimeter and radius in the same</w:t>
      </w:r>
    </w:p>
    <w:p w14:paraId="20D10033" w14:textId="1F983E77" w:rsidR="000C7B9B" w:rsidRDefault="00AD694E" w:rsidP="00AD694E">
      <w:r>
        <w:t>## model with area, since there is such a high correlation between those variables.</w:t>
      </w:r>
    </w:p>
    <w:p w14:paraId="0CC154AE" w14:textId="3F586940" w:rsidR="000C7B9B" w:rsidRDefault="000C7B9B" w:rsidP="00E67A5F">
      <w:pPr>
        <w:rPr>
          <w:ins w:id="14" w:author="OSCAR Chang" w:date="2017-04-24T16:27:00Z"/>
        </w:rPr>
      </w:pPr>
    </w:p>
    <w:p w14:paraId="3DCA85D4" w14:textId="1CF6FE16" w:rsidR="006560FB" w:rsidRPr="006560FB" w:rsidRDefault="006560FB" w:rsidP="00E67A5F">
      <w:pPr>
        <w:rPr>
          <w:rFonts w:eastAsia="新細明體"/>
          <w:lang w:eastAsia="zh-TW"/>
          <w:rPrChange w:id="15" w:author="OSCAR Chang" w:date="2017-04-24T16:27:00Z">
            <w:rPr/>
          </w:rPrChange>
        </w:rPr>
      </w:pPr>
      <w:ins w:id="16" w:author="OSCAR Chang" w:date="2017-04-24T16:27:00Z">
        <w:r>
          <w:rPr>
            <w:rFonts w:eastAsia="新細明體" w:hint="eastAsia"/>
            <w:lang w:eastAsia="zh-TW"/>
          </w:rPr>
          <w:t xml:space="preserve">How do you do model fit </w:t>
        </w:r>
        <w:proofErr w:type="gramStart"/>
        <w:r>
          <w:rPr>
            <w:rFonts w:eastAsia="新細明體" w:hint="eastAsia"/>
            <w:lang w:eastAsia="zh-TW"/>
          </w:rPr>
          <w:t>checking?</w:t>
        </w:r>
        <w:proofErr w:type="gramEnd"/>
        <w:r>
          <w:rPr>
            <w:rFonts w:eastAsia="新細明體" w:hint="eastAsia"/>
            <w:lang w:eastAsia="zh-TW"/>
          </w:rPr>
          <w:t xml:space="preserve"> (-0.5)</w:t>
        </w:r>
      </w:ins>
    </w:p>
    <w:p w14:paraId="229B88B1" w14:textId="77777777" w:rsidR="000C7B9B" w:rsidRDefault="000C7B9B" w:rsidP="00E67A5F"/>
    <w:p w14:paraId="69D7D28A" w14:textId="2EA12257" w:rsidR="00E67A5F" w:rsidRPr="00AD694E" w:rsidRDefault="00E67A5F" w:rsidP="00E739E9">
      <w:pPr>
        <w:pStyle w:val="a3"/>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76AF258A" w14:textId="10DEEE59" w:rsidR="00AD694E" w:rsidRDefault="00AD694E" w:rsidP="00AD694E"/>
    <w:p w14:paraId="1120CA6F" w14:textId="77777777" w:rsidR="00AD694E" w:rsidRDefault="00AD694E" w:rsidP="00AD694E"/>
    <w:p w14:paraId="3202B328" w14:textId="77777777" w:rsidR="00AD694E" w:rsidRDefault="00AD694E" w:rsidP="00AD694E">
      <w:r>
        <w:t xml:space="preserve">modelq7a = </w:t>
      </w:r>
      <w:proofErr w:type="spellStart"/>
      <w:proofErr w:type="gramStart"/>
      <w:r>
        <w:t>glm</w:t>
      </w:r>
      <w:proofErr w:type="spellEnd"/>
      <w:r>
        <w:t>(</w:t>
      </w:r>
      <w:proofErr w:type="spellStart"/>
      <w:proofErr w:type="gramEnd"/>
      <w:r>
        <w:t>malignant~texture_mean</w:t>
      </w:r>
      <w:proofErr w:type="spellEnd"/>
      <w:r>
        <w:t>, data=cancer, family=binomial(link="logit"))</w:t>
      </w:r>
    </w:p>
    <w:p w14:paraId="2C9FCD2A" w14:textId="77777777" w:rsidR="00AD694E" w:rsidRDefault="00AD694E" w:rsidP="00AD694E">
      <w:r>
        <w:t xml:space="preserve">modelq7b = </w:t>
      </w:r>
      <w:proofErr w:type="spellStart"/>
      <w:proofErr w:type="gramStart"/>
      <w:r>
        <w:t>glm</w:t>
      </w:r>
      <w:proofErr w:type="spellEnd"/>
      <w:r>
        <w:t>(</w:t>
      </w:r>
      <w:proofErr w:type="spellStart"/>
      <w:proofErr w:type="gramEnd"/>
      <w:r>
        <w:t>malignant~smoothness_mean</w:t>
      </w:r>
      <w:proofErr w:type="spellEnd"/>
      <w:r>
        <w:t>, data=cancer, family=binomial(link="logit"))</w:t>
      </w:r>
    </w:p>
    <w:p w14:paraId="098E909D" w14:textId="77777777" w:rsidR="00AD694E" w:rsidRDefault="00AD694E" w:rsidP="00AD694E">
      <w:r>
        <w:t xml:space="preserve">modelq7c = </w:t>
      </w:r>
      <w:proofErr w:type="spellStart"/>
      <w:proofErr w:type="gramStart"/>
      <w:r>
        <w:t>glm</w:t>
      </w:r>
      <w:proofErr w:type="spellEnd"/>
      <w:r>
        <w:t>(</w:t>
      </w:r>
      <w:proofErr w:type="spellStart"/>
      <w:proofErr w:type="gramEnd"/>
      <w:r>
        <w:t>malignant~area_mean</w:t>
      </w:r>
      <w:proofErr w:type="spellEnd"/>
      <w:r>
        <w:t>, data=cancer, family=binomial(link="logit"))</w:t>
      </w:r>
    </w:p>
    <w:p w14:paraId="3D4E8E08" w14:textId="77777777" w:rsidR="00AD694E" w:rsidRDefault="00AD694E" w:rsidP="00AD694E"/>
    <w:p w14:paraId="09ABAF30" w14:textId="77777777" w:rsidR="00AD694E" w:rsidRDefault="00AD694E" w:rsidP="00AD694E">
      <w:proofErr w:type="gramStart"/>
      <w:r>
        <w:t>AIC(</w:t>
      </w:r>
      <w:proofErr w:type="gramEnd"/>
      <w:r>
        <w:t>modelq7a, modelq7b, modelq7c)</w:t>
      </w:r>
    </w:p>
    <w:p w14:paraId="1A6C7598" w14:textId="77777777" w:rsidR="00AD694E" w:rsidRDefault="00AD694E" w:rsidP="00AD694E">
      <w:r>
        <w:t xml:space="preserve">#           </w:t>
      </w:r>
      <w:proofErr w:type="spellStart"/>
      <w:r>
        <w:t>df</w:t>
      </w:r>
      <w:proofErr w:type="spellEnd"/>
      <w:r>
        <w:t xml:space="preserve">      AIC</w:t>
      </w:r>
    </w:p>
    <w:p w14:paraId="4DE801B0" w14:textId="77777777" w:rsidR="00AD694E" w:rsidRDefault="00AD694E" w:rsidP="00AD694E">
      <w:r>
        <w:t xml:space="preserve"># </w:t>
      </w:r>
      <w:proofErr w:type="gramStart"/>
      <w:r>
        <w:t>modelq7a  2</w:t>
      </w:r>
      <w:proofErr w:type="gramEnd"/>
      <w:r>
        <w:t xml:space="preserve"> 650.5191</w:t>
      </w:r>
    </w:p>
    <w:p w14:paraId="5895A2FD" w14:textId="77777777" w:rsidR="00AD694E" w:rsidRDefault="00AD694E" w:rsidP="00AD694E">
      <w:r>
        <w:t xml:space="preserve"># </w:t>
      </w:r>
      <w:proofErr w:type="gramStart"/>
      <w:r>
        <w:t>modelq7b  2</w:t>
      </w:r>
      <w:proofErr w:type="gramEnd"/>
      <w:r>
        <w:t xml:space="preserve"> 677.9485</w:t>
      </w:r>
    </w:p>
    <w:p w14:paraId="7F9AACE2" w14:textId="77777777" w:rsidR="00AD694E" w:rsidRDefault="00AD694E" w:rsidP="00AD694E">
      <w:r>
        <w:t xml:space="preserve"># </w:t>
      </w:r>
      <w:proofErr w:type="gramStart"/>
      <w:r>
        <w:t>modelq7c  2</w:t>
      </w:r>
      <w:proofErr w:type="gramEnd"/>
      <w:r>
        <w:t xml:space="preserve"> 329.6565</w:t>
      </w:r>
    </w:p>
    <w:p w14:paraId="6BE7464C" w14:textId="77777777" w:rsidR="00AD694E" w:rsidRDefault="00AD694E" w:rsidP="00AD694E"/>
    <w:p w14:paraId="2280B68A" w14:textId="77777777" w:rsidR="00AD694E" w:rsidRDefault="00AD694E" w:rsidP="00AD694E">
      <w:r>
        <w:t>##Based on picking the lowest AIC value, the area of the tumor is the most</w:t>
      </w:r>
    </w:p>
    <w:p w14:paraId="536A9815" w14:textId="4A7E53C7" w:rsidR="00AD694E" w:rsidRDefault="00AD694E" w:rsidP="00AD694E">
      <w:pPr>
        <w:rPr>
          <w:ins w:id="17" w:author="OSCAR Chang" w:date="2017-04-24T16:28:00Z"/>
        </w:rPr>
      </w:pPr>
      <w:r>
        <w:t>##important factor for determining if it is malignant or not.</w:t>
      </w:r>
    </w:p>
    <w:p w14:paraId="6B60E590" w14:textId="0E7DC221" w:rsidR="006560FB" w:rsidRPr="00E739E9" w:rsidRDefault="006560FB" w:rsidP="006E73BC">
      <w:bookmarkStart w:id="18" w:name="_GoBack"/>
      <w:bookmarkEnd w:id="18"/>
    </w:p>
    <w:sectPr w:rsidR="006560FB" w:rsidRPr="00E739E9" w:rsidSect="0068363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5FE05" w14:textId="77777777" w:rsidR="003F39A6" w:rsidRDefault="003F39A6" w:rsidP="0083694B">
      <w:r>
        <w:separator/>
      </w:r>
    </w:p>
  </w:endnote>
  <w:endnote w:type="continuationSeparator" w:id="0">
    <w:p w14:paraId="26DF3FE5" w14:textId="77777777" w:rsidR="003F39A6" w:rsidRDefault="003F39A6" w:rsidP="0083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Arial"/>
    <w:charset w:val="00"/>
    <w:family w:val="auto"/>
    <w:pitch w:val="variable"/>
    <w:sig w:usb0="00000000" w:usb1="D200F9FB" w:usb2="02000028" w:usb3="00000000" w:csb0="000001D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5C918" w14:textId="77777777" w:rsidR="003F39A6" w:rsidRDefault="003F39A6" w:rsidP="0083694B">
      <w:r>
        <w:separator/>
      </w:r>
    </w:p>
  </w:footnote>
  <w:footnote w:type="continuationSeparator" w:id="0">
    <w:p w14:paraId="28736C15" w14:textId="77777777" w:rsidR="003F39A6" w:rsidRDefault="003F39A6" w:rsidP="00836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50216" w14:textId="055EF640" w:rsidR="0083694B" w:rsidRDefault="0083694B">
    <w:pPr>
      <w:pStyle w:val="a4"/>
    </w:pPr>
    <w:r>
      <w:t>Lauren Edson</w:t>
    </w:r>
  </w:p>
  <w:p w14:paraId="2719B10B" w14:textId="4F61C266" w:rsidR="0083694B" w:rsidRDefault="0083694B">
    <w:pPr>
      <w:pStyle w:val="a4"/>
    </w:pPr>
    <w:r>
      <w:t>NRE 538 Take-home final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C7B9B"/>
    <w:rsid w:val="001139C3"/>
    <w:rsid w:val="00144D25"/>
    <w:rsid w:val="002138E8"/>
    <w:rsid w:val="00261A36"/>
    <w:rsid w:val="00323EF3"/>
    <w:rsid w:val="003F39A6"/>
    <w:rsid w:val="00614DBE"/>
    <w:rsid w:val="006473BD"/>
    <w:rsid w:val="006560FB"/>
    <w:rsid w:val="0068363E"/>
    <w:rsid w:val="006E73BC"/>
    <w:rsid w:val="0073355E"/>
    <w:rsid w:val="0083694B"/>
    <w:rsid w:val="00883F20"/>
    <w:rsid w:val="008A2305"/>
    <w:rsid w:val="008B7BBB"/>
    <w:rsid w:val="008D438A"/>
    <w:rsid w:val="00A76C52"/>
    <w:rsid w:val="00AD694E"/>
    <w:rsid w:val="00B13CAA"/>
    <w:rsid w:val="00BC0167"/>
    <w:rsid w:val="00BD193C"/>
    <w:rsid w:val="00CA55D3"/>
    <w:rsid w:val="00CD1663"/>
    <w:rsid w:val="00CF4A72"/>
    <w:rsid w:val="00D37965"/>
    <w:rsid w:val="00DC5433"/>
    <w:rsid w:val="00DF533D"/>
    <w:rsid w:val="00DF7A15"/>
    <w:rsid w:val="00E67A5F"/>
    <w:rsid w:val="00E739E9"/>
    <w:rsid w:val="00ED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4301F9A8-5DFD-44E1-843D-D1CA4778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E9"/>
    <w:pPr>
      <w:ind w:left="720"/>
      <w:contextualSpacing/>
    </w:pPr>
  </w:style>
  <w:style w:type="paragraph" w:styleId="a4">
    <w:name w:val="header"/>
    <w:basedOn w:val="a"/>
    <w:link w:val="a5"/>
    <w:uiPriority w:val="99"/>
    <w:unhideWhenUsed/>
    <w:rsid w:val="0083694B"/>
    <w:pPr>
      <w:tabs>
        <w:tab w:val="center" w:pos="4680"/>
        <w:tab w:val="right" w:pos="9360"/>
      </w:tabs>
    </w:pPr>
  </w:style>
  <w:style w:type="character" w:customStyle="1" w:styleId="a5">
    <w:name w:val="頁首 字元"/>
    <w:basedOn w:val="a0"/>
    <w:link w:val="a4"/>
    <w:uiPriority w:val="99"/>
    <w:rsid w:val="0083694B"/>
  </w:style>
  <w:style w:type="paragraph" w:styleId="a6">
    <w:name w:val="footer"/>
    <w:basedOn w:val="a"/>
    <w:link w:val="a7"/>
    <w:uiPriority w:val="99"/>
    <w:unhideWhenUsed/>
    <w:rsid w:val="0083694B"/>
    <w:pPr>
      <w:tabs>
        <w:tab w:val="center" w:pos="4680"/>
        <w:tab w:val="right" w:pos="9360"/>
      </w:tabs>
    </w:pPr>
  </w:style>
  <w:style w:type="character" w:customStyle="1" w:styleId="a7">
    <w:name w:val="頁尾 字元"/>
    <w:basedOn w:val="a0"/>
    <w:link w:val="a6"/>
    <w:uiPriority w:val="99"/>
    <w:rsid w:val="0083694B"/>
  </w:style>
  <w:style w:type="paragraph" w:styleId="a8">
    <w:name w:val="Balloon Text"/>
    <w:basedOn w:val="a"/>
    <w:link w:val="a9"/>
    <w:uiPriority w:val="99"/>
    <w:semiHidden/>
    <w:unhideWhenUsed/>
    <w:rsid w:val="006560F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560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6AF06-8D8C-4699-94F4-2115ED34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4</cp:revision>
  <dcterms:created xsi:type="dcterms:W3CDTF">2017-04-24T20:29:00Z</dcterms:created>
  <dcterms:modified xsi:type="dcterms:W3CDTF">2017-04-25T02:03:00Z</dcterms:modified>
</cp:coreProperties>
</file>