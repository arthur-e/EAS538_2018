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F66A7" w14:textId="6503B1BC" w:rsidR="004C3410" w:rsidRDefault="004C3410">
      <w:pPr>
        <w:rPr>
          <w:rFonts w:ascii="Times New Roman" w:hAnsi="Times New Roman" w:cs="Times New Roman"/>
        </w:rPr>
      </w:pPr>
      <w:r w:rsidRPr="004C3410">
        <w:rPr>
          <w:rFonts w:ascii="Times New Roman" w:hAnsi="Times New Roman" w:cs="Times New Roman"/>
        </w:rPr>
        <w:t>Quiz</w:t>
      </w:r>
      <w:r>
        <w:rPr>
          <w:rFonts w:ascii="Times New Roman" w:hAnsi="Times New Roman" w:cs="Times New Roman"/>
        </w:rPr>
        <w:t xml:space="preserve"> </w:t>
      </w:r>
      <w:proofErr w:type="gramStart"/>
      <w:r>
        <w:rPr>
          <w:rFonts w:ascii="Times New Roman" w:hAnsi="Times New Roman" w:cs="Times New Roman"/>
        </w:rPr>
        <w:t>1</w:t>
      </w:r>
      <w:proofErr w:type="gramEnd"/>
      <w:r>
        <w:rPr>
          <w:rFonts w:ascii="Times New Roman" w:hAnsi="Times New Roman" w:cs="Times New Roman"/>
        </w:rPr>
        <w:t xml:space="preserve">         Name: </w:t>
      </w:r>
      <w:r w:rsidR="00E36492">
        <w:rPr>
          <w:rFonts w:ascii="Times New Roman" w:hAnsi="Times New Roman" w:cs="Times New Roman"/>
        </w:rPr>
        <w:t>________________________</w:t>
      </w:r>
      <w:r w:rsidR="00501918">
        <w:rPr>
          <w:rFonts w:ascii="Times New Roman" w:hAnsi="Times New Roman" w:cs="Times New Roman"/>
        </w:rPr>
        <w:t>__</w:t>
      </w:r>
      <w:r w:rsidR="00E36492">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Umich</w:t>
      </w:r>
      <w:proofErr w:type="spellEnd"/>
      <w:r>
        <w:rPr>
          <w:rFonts w:ascii="Times New Roman" w:hAnsi="Times New Roman" w:cs="Times New Roman"/>
        </w:rPr>
        <w:t xml:space="preserve"> </w:t>
      </w:r>
      <w:proofErr w:type="spellStart"/>
      <w:r>
        <w:rPr>
          <w:rFonts w:ascii="Times New Roman" w:hAnsi="Times New Roman" w:cs="Times New Roman"/>
        </w:rPr>
        <w:t>Uniqname</w:t>
      </w:r>
      <w:proofErr w:type="spellEnd"/>
      <w:r>
        <w:rPr>
          <w:rFonts w:ascii="Times New Roman" w:hAnsi="Times New Roman" w:cs="Times New Roman"/>
        </w:rPr>
        <w:t>: __________</w:t>
      </w:r>
      <w:r w:rsidR="00E36492">
        <w:rPr>
          <w:rFonts w:ascii="Times New Roman" w:hAnsi="Times New Roman" w:cs="Times New Roman"/>
        </w:rPr>
        <w:t>__</w:t>
      </w:r>
      <w:r>
        <w:rPr>
          <w:rFonts w:ascii="Times New Roman" w:hAnsi="Times New Roman" w:cs="Times New Roman"/>
        </w:rPr>
        <w:t>______</w:t>
      </w:r>
    </w:p>
    <w:p w14:paraId="30621865" w14:textId="77777777" w:rsidR="004C3410" w:rsidRDefault="004C3410">
      <w:pPr>
        <w:rPr>
          <w:rFonts w:ascii="Times New Roman" w:hAnsi="Times New Roman" w:cs="Times New Roman"/>
        </w:rPr>
      </w:pPr>
    </w:p>
    <w:p w14:paraId="3E4E9AC1" w14:textId="77777777" w:rsidR="004C3410" w:rsidRPr="004C3410" w:rsidRDefault="004C3410">
      <w:pPr>
        <w:rPr>
          <w:rFonts w:ascii="Times New Roman" w:hAnsi="Times New Roman" w:cs="Times New Roman"/>
          <w:u w:val="single"/>
        </w:rPr>
      </w:pPr>
      <w:r w:rsidRPr="004C3410">
        <w:rPr>
          <w:rFonts w:ascii="Times New Roman" w:hAnsi="Times New Roman" w:cs="Times New Roman"/>
          <w:b/>
          <w:u w:val="single"/>
        </w:rPr>
        <w:t>Multiple Choice</w:t>
      </w:r>
      <w:r w:rsidR="00B45362">
        <w:rPr>
          <w:rFonts w:ascii="Times New Roman" w:hAnsi="Times New Roman" w:cs="Times New Roman"/>
          <w:b/>
          <w:u w:val="single"/>
        </w:rPr>
        <w:t>/Fill in the blank</w:t>
      </w:r>
    </w:p>
    <w:p w14:paraId="6893C390" w14:textId="0B323541" w:rsidR="004C3410" w:rsidRDefault="005125F0">
      <w:pPr>
        <w:rPr>
          <w:rFonts w:ascii="Times New Roman" w:hAnsi="Times New Roman" w:cs="Times New Roman"/>
        </w:rPr>
      </w:pPr>
      <w:r>
        <w:rPr>
          <w:rFonts w:ascii="Times New Roman" w:hAnsi="Times New Roman" w:cs="Times New Roman"/>
        </w:rPr>
        <w:t>Circle only one choice or fill in only one word for each question</w:t>
      </w:r>
      <w:r w:rsidR="00612877">
        <w:rPr>
          <w:rFonts w:ascii="Times New Roman" w:hAnsi="Times New Roman" w:cs="Times New Roman"/>
        </w:rPr>
        <w:t xml:space="preserve"> unless otherwise noted </w:t>
      </w:r>
      <w:r>
        <w:rPr>
          <w:rFonts w:ascii="Times New Roman" w:hAnsi="Times New Roman" w:cs="Times New Roman"/>
        </w:rPr>
        <w:t>in bold.</w:t>
      </w:r>
    </w:p>
    <w:p w14:paraId="14120998" w14:textId="77777777" w:rsidR="00612877" w:rsidRPr="003819A1" w:rsidRDefault="00612877" w:rsidP="003819A1">
      <w:pPr>
        <w:rPr>
          <w:rFonts w:ascii="Times New Roman" w:hAnsi="Times New Roman" w:cs="Times New Roman"/>
        </w:rPr>
      </w:pPr>
    </w:p>
    <w:p w14:paraId="5AA2A637" w14:textId="08F2CBE4" w:rsidR="00E15F0E" w:rsidRPr="00E15F0E" w:rsidRDefault="00E15F0E" w:rsidP="00060428">
      <w:pPr>
        <w:pStyle w:val="a3"/>
        <w:numPr>
          <w:ilvl w:val="0"/>
          <w:numId w:val="2"/>
        </w:numPr>
        <w:spacing w:after="120"/>
        <w:contextualSpacing w:val="0"/>
        <w:rPr>
          <w:rFonts w:ascii="Times New Roman" w:hAnsi="Times New Roman" w:cs="Times New Roman"/>
        </w:rPr>
      </w:pPr>
      <w:r>
        <w:rPr>
          <w:rFonts w:ascii="Times New Roman" w:hAnsi="Times New Roman" w:cs="Times New Roman"/>
        </w:rPr>
        <w:t>Categorize each of the fo</w:t>
      </w:r>
      <w:r w:rsidR="00B71125">
        <w:rPr>
          <w:rFonts w:ascii="Times New Roman" w:hAnsi="Times New Roman" w:cs="Times New Roman"/>
        </w:rPr>
        <w:t>llowing types of variables as (a</w:t>
      </w:r>
      <w:r>
        <w:rPr>
          <w:rFonts w:ascii="Times New Roman" w:hAnsi="Times New Roman" w:cs="Times New Roman"/>
        </w:rPr>
        <w:t xml:space="preserve">) </w:t>
      </w:r>
      <w:r>
        <w:rPr>
          <w:rFonts w:ascii="Times New Roman" w:hAnsi="Times New Roman" w:cs="Times New Roman"/>
          <w:u w:val="single"/>
        </w:rPr>
        <w:t>nominal,</w:t>
      </w:r>
      <w:r w:rsidR="00B71125">
        <w:rPr>
          <w:rFonts w:ascii="Times New Roman" w:hAnsi="Times New Roman" w:cs="Times New Roman"/>
        </w:rPr>
        <w:t xml:space="preserve"> (b</w:t>
      </w:r>
      <w:r>
        <w:rPr>
          <w:rFonts w:ascii="Times New Roman" w:hAnsi="Times New Roman" w:cs="Times New Roman"/>
        </w:rPr>
        <w:t xml:space="preserve">) </w:t>
      </w:r>
      <w:r>
        <w:rPr>
          <w:rFonts w:ascii="Times New Roman" w:hAnsi="Times New Roman" w:cs="Times New Roman"/>
          <w:u w:val="single"/>
        </w:rPr>
        <w:t>ordinal</w:t>
      </w:r>
      <w:r w:rsidR="00B71125">
        <w:rPr>
          <w:rFonts w:ascii="Times New Roman" w:hAnsi="Times New Roman" w:cs="Times New Roman"/>
        </w:rPr>
        <w:t>, (c</w:t>
      </w:r>
      <w:r>
        <w:rPr>
          <w:rFonts w:ascii="Times New Roman" w:hAnsi="Times New Roman" w:cs="Times New Roman"/>
        </w:rPr>
        <w:t xml:space="preserve">) </w:t>
      </w:r>
      <w:r>
        <w:rPr>
          <w:rFonts w:ascii="Times New Roman" w:hAnsi="Times New Roman" w:cs="Times New Roman"/>
          <w:u w:val="single"/>
        </w:rPr>
        <w:t>discrete</w:t>
      </w:r>
      <w:r w:rsidR="00B71125">
        <w:rPr>
          <w:rFonts w:ascii="Times New Roman" w:hAnsi="Times New Roman" w:cs="Times New Roman"/>
        </w:rPr>
        <w:t>, or (d</w:t>
      </w:r>
      <w:r>
        <w:rPr>
          <w:rFonts w:ascii="Times New Roman" w:hAnsi="Times New Roman" w:cs="Times New Roman"/>
        </w:rPr>
        <w:t xml:space="preserve">) </w:t>
      </w:r>
      <w:r w:rsidR="00B71125">
        <w:rPr>
          <w:rFonts w:ascii="Times New Roman" w:hAnsi="Times New Roman" w:cs="Times New Roman"/>
          <w:u w:val="single"/>
        </w:rPr>
        <w:t>continuous.</w:t>
      </w:r>
      <w:r w:rsidR="00B71125">
        <w:rPr>
          <w:rFonts w:ascii="Times New Roman" w:hAnsi="Times New Roman" w:cs="Times New Roman"/>
        </w:rPr>
        <w:t xml:space="preserve"> Please write out the full word in the associated blank space</w:t>
      </w:r>
      <w:r w:rsidR="000341EB">
        <w:rPr>
          <w:rFonts w:ascii="Times New Roman" w:hAnsi="Times New Roman" w:cs="Times New Roman"/>
        </w:rPr>
        <w:t xml:space="preserve"> (6 points)</w:t>
      </w:r>
      <w:r w:rsidR="00B71125">
        <w:rPr>
          <w:rFonts w:ascii="Times New Roman" w:hAnsi="Times New Roman" w:cs="Times New Roman"/>
        </w:rPr>
        <w:t>.</w:t>
      </w:r>
      <w:r w:rsidR="000341EB">
        <w:rPr>
          <w:rFonts w:ascii="Times New Roman" w:hAnsi="Times New Roman" w:cs="Times New Roman"/>
        </w:rPr>
        <w:t xml:space="preserve"> </w:t>
      </w:r>
      <w:r w:rsidR="00B71125">
        <w:rPr>
          <w:rFonts w:ascii="Times New Roman" w:hAnsi="Times New Roman" w:cs="Times New Roman"/>
        </w:rPr>
        <w:t xml:space="preserve"> </w:t>
      </w:r>
    </w:p>
    <w:p w14:paraId="6FAA2335" w14:textId="79D0381B" w:rsidR="00E15F0E" w:rsidRDefault="008021DE" w:rsidP="00060428">
      <w:pPr>
        <w:pStyle w:val="a3"/>
        <w:numPr>
          <w:ilvl w:val="1"/>
          <w:numId w:val="2"/>
        </w:numPr>
        <w:spacing w:after="120"/>
        <w:contextualSpacing w:val="0"/>
        <w:rPr>
          <w:rFonts w:ascii="Times New Roman" w:hAnsi="Times New Roman" w:cs="Times New Roman"/>
        </w:rPr>
      </w:pPr>
      <w:ins w:id="0" w:author="OSCAR Chang" w:date="2018-01-22T11:14:00Z">
        <w:r>
          <w:rPr>
            <w:rFonts w:ascii="Times New Roman" w:hAnsi="Times New Roman" w:cs="Times New Roman"/>
          </w:rPr>
          <w:t>_____</w:t>
        </w:r>
      </w:ins>
      <w:r w:rsidR="00976784">
        <w:rPr>
          <w:rFonts w:ascii="Times New Roman" w:hAnsi="Times New Roman" w:cs="Times New Roman"/>
        </w:rPr>
        <w:t>Each student’s favorite type of car</w:t>
      </w:r>
      <w:del w:id="1" w:author="OSCAR Chang" w:date="2018-01-22T11:14:00Z">
        <w:r w:rsidR="00976784" w:rsidDel="008021DE">
          <w:rPr>
            <w:rFonts w:ascii="Times New Roman" w:hAnsi="Times New Roman" w:cs="Times New Roman"/>
          </w:rPr>
          <w:delText xml:space="preserve"> </w:delText>
        </w:r>
        <w:r w:rsidR="00E15F0E" w:rsidDel="008021DE">
          <w:rPr>
            <w:rFonts w:ascii="Times New Roman" w:hAnsi="Times New Roman" w:cs="Times New Roman"/>
          </w:rPr>
          <w:delText xml:space="preserve"> </w:delText>
        </w:r>
        <w:r w:rsidR="00976784" w:rsidDel="008021DE">
          <w:rPr>
            <w:rFonts w:ascii="Times New Roman" w:hAnsi="Times New Roman" w:cs="Times New Roman"/>
          </w:rPr>
          <w:delText>______</w:delText>
        </w:r>
        <w:r w:rsidR="00E15F0E" w:rsidDel="008021DE">
          <w:rPr>
            <w:rFonts w:ascii="Times New Roman" w:hAnsi="Times New Roman" w:cs="Times New Roman"/>
          </w:rPr>
          <w:delText>_______________</w:delText>
        </w:r>
      </w:del>
    </w:p>
    <w:p w14:paraId="4C044313" w14:textId="7C5CCBCA" w:rsidR="00E15F0E" w:rsidRDefault="008021DE" w:rsidP="00060428">
      <w:pPr>
        <w:pStyle w:val="a3"/>
        <w:numPr>
          <w:ilvl w:val="1"/>
          <w:numId w:val="2"/>
        </w:numPr>
        <w:spacing w:after="120"/>
        <w:contextualSpacing w:val="0"/>
        <w:rPr>
          <w:rFonts w:ascii="Times New Roman" w:hAnsi="Times New Roman" w:cs="Times New Roman"/>
        </w:rPr>
      </w:pPr>
      <w:ins w:id="2" w:author="OSCAR Chang" w:date="2018-01-22T11:14:00Z">
        <w:r>
          <w:rPr>
            <w:rFonts w:ascii="Times New Roman" w:hAnsi="Times New Roman" w:cs="Times New Roman"/>
          </w:rPr>
          <w:t>_____</w:t>
        </w:r>
      </w:ins>
      <w:r w:rsidR="00976784">
        <w:rPr>
          <w:rFonts w:ascii="Times New Roman" w:hAnsi="Times New Roman" w:cs="Times New Roman"/>
        </w:rPr>
        <w:t>The maximum daily temperature in Ann Arbor for every day in 2017</w:t>
      </w:r>
      <w:del w:id="3" w:author="OSCAR Chang" w:date="2018-01-22T11:14:00Z">
        <w:r w:rsidR="00976784" w:rsidDel="008021DE">
          <w:rPr>
            <w:rFonts w:ascii="Times New Roman" w:hAnsi="Times New Roman" w:cs="Times New Roman"/>
          </w:rPr>
          <w:delText xml:space="preserve">  </w:delText>
        </w:r>
        <w:r w:rsidR="00E15F0E" w:rsidDel="008021DE">
          <w:rPr>
            <w:rFonts w:ascii="Times New Roman" w:hAnsi="Times New Roman" w:cs="Times New Roman"/>
          </w:rPr>
          <w:delText>________</w:delText>
        </w:r>
      </w:del>
      <w:r w:rsidR="00AF7D45">
        <w:rPr>
          <w:rFonts w:ascii="Times New Roman" w:hAnsi="Times New Roman" w:cs="Times New Roman"/>
        </w:rPr>
        <w:t xml:space="preserve"> </w:t>
      </w:r>
    </w:p>
    <w:p w14:paraId="541ACF41" w14:textId="347413A1" w:rsidR="00E15F0E" w:rsidRDefault="008021DE" w:rsidP="00060428">
      <w:pPr>
        <w:pStyle w:val="a3"/>
        <w:numPr>
          <w:ilvl w:val="1"/>
          <w:numId w:val="2"/>
        </w:numPr>
        <w:spacing w:after="120"/>
        <w:contextualSpacing w:val="0"/>
        <w:rPr>
          <w:rFonts w:ascii="Times New Roman" w:hAnsi="Times New Roman" w:cs="Times New Roman"/>
        </w:rPr>
      </w:pPr>
      <w:ins w:id="4" w:author="OSCAR Chang" w:date="2018-01-22T11:14:00Z">
        <w:r>
          <w:rPr>
            <w:rFonts w:ascii="Times New Roman" w:hAnsi="Times New Roman" w:cs="Times New Roman"/>
          </w:rPr>
          <w:t>_____</w:t>
        </w:r>
      </w:ins>
      <w:r w:rsidR="00976784">
        <w:rPr>
          <w:rFonts w:ascii="Times New Roman" w:hAnsi="Times New Roman" w:cs="Times New Roman"/>
        </w:rPr>
        <w:t>The class size (number of students) of every class at Michigan</w:t>
      </w:r>
      <w:del w:id="5" w:author="OSCAR Chang" w:date="2018-01-22T11:15:00Z">
        <w:r w:rsidR="00976784" w:rsidDel="008021DE">
          <w:rPr>
            <w:rFonts w:ascii="Times New Roman" w:hAnsi="Times New Roman" w:cs="Times New Roman"/>
          </w:rPr>
          <w:delText xml:space="preserve"> </w:delText>
        </w:r>
        <w:r w:rsidR="00E15F0E" w:rsidRPr="00E15F0E" w:rsidDel="008021DE">
          <w:rPr>
            <w:rFonts w:ascii="Times New Roman" w:hAnsi="Times New Roman" w:cs="Times New Roman"/>
          </w:rPr>
          <w:delText xml:space="preserve"> </w:delText>
        </w:r>
        <w:r w:rsidR="00E15F0E" w:rsidDel="008021DE">
          <w:rPr>
            <w:rFonts w:ascii="Times New Roman" w:hAnsi="Times New Roman" w:cs="Times New Roman"/>
          </w:rPr>
          <w:delText>______</w:delText>
        </w:r>
        <w:r w:rsidR="00AF7D45" w:rsidDel="008021DE">
          <w:rPr>
            <w:rFonts w:ascii="Times New Roman" w:hAnsi="Times New Roman" w:cs="Times New Roman"/>
          </w:rPr>
          <w:delText>_</w:delText>
        </w:r>
        <w:r w:rsidR="00E15F0E" w:rsidDel="008021DE">
          <w:rPr>
            <w:rFonts w:ascii="Times New Roman" w:hAnsi="Times New Roman" w:cs="Times New Roman"/>
          </w:rPr>
          <w:delText>________</w:delText>
        </w:r>
      </w:del>
    </w:p>
    <w:p w14:paraId="1335EE92" w14:textId="339AC9E4" w:rsidR="00976784" w:rsidRDefault="008021DE" w:rsidP="00976784">
      <w:pPr>
        <w:pStyle w:val="a3"/>
        <w:numPr>
          <w:ilvl w:val="1"/>
          <w:numId w:val="2"/>
        </w:numPr>
        <w:spacing w:after="120"/>
        <w:contextualSpacing w:val="0"/>
        <w:rPr>
          <w:rFonts w:ascii="Times New Roman" w:hAnsi="Times New Roman" w:cs="Times New Roman"/>
        </w:rPr>
      </w:pPr>
      <w:ins w:id="6" w:author="OSCAR Chang" w:date="2018-01-22T11:15:00Z">
        <w:r>
          <w:rPr>
            <w:rFonts w:ascii="Times New Roman" w:hAnsi="Times New Roman" w:cs="Times New Roman"/>
          </w:rPr>
          <w:t>_____</w:t>
        </w:r>
      </w:ins>
      <w:r w:rsidR="00976784">
        <w:rPr>
          <w:rFonts w:ascii="Times New Roman" w:hAnsi="Times New Roman" w:cs="Times New Roman"/>
        </w:rPr>
        <w:t>The</w:t>
      </w:r>
      <w:r w:rsidR="00483591">
        <w:rPr>
          <w:rFonts w:ascii="Times New Roman" w:hAnsi="Times New Roman" w:cs="Times New Roman"/>
        </w:rPr>
        <w:t xml:space="preserve"> last store that each student purchased something from</w:t>
      </w:r>
      <w:del w:id="7" w:author="OSCAR Chang" w:date="2018-01-22T11:15:00Z">
        <w:r w:rsidR="00483591" w:rsidDel="008021DE">
          <w:rPr>
            <w:rFonts w:ascii="Times New Roman" w:hAnsi="Times New Roman" w:cs="Times New Roman"/>
          </w:rPr>
          <w:delText xml:space="preserve"> _</w:delText>
        </w:r>
        <w:r w:rsidR="00AF7D45" w:rsidDel="008021DE">
          <w:rPr>
            <w:rFonts w:ascii="Times New Roman" w:hAnsi="Times New Roman" w:cs="Times New Roman"/>
          </w:rPr>
          <w:delText>_____</w:delText>
        </w:r>
        <w:r w:rsidR="00126F57" w:rsidDel="008021DE">
          <w:rPr>
            <w:rFonts w:ascii="Times New Roman" w:hAnsi="Times New Roman" w:cs="Times New Roman"/>
          </w:rPr>
          <w:delText>_________</w:delText>
        </w:r>
      </w:del>
    </w:p>
    <w:p w14:paraId="7F7A55AE" w14:textId="299D27A2" w:rsidR="00976784" w:rsidRPr="00E15F0E" w:rsidRDefault="008021DE" w:rsidP="00976784">
      <w:pPr>
        <w:pStyle w:val="a3"/>
        <w:numPr>
          <w:ilvl w:val="1"/>
          <w:numId w:val="2"/>
        </w:numPr>
        <w:spacing w:after="120"/>
        <w:contextualSpacing w:val="0"/>
        <w:rPr>
          <w:rFonts w:ascii="Times New Roman" w:hAnsi="Times New Roman" w:cs="Times New Roman"/>
        </w:rPr>
      </w:pPr>
      <w:ins w:id="8" w:author="OSCAR Chang" w:date="2018-01-22T11:15:00Z">
        <w:r>
          <w:rPr>
            <w:rFonts w:ascii="Times New Roman" w:hAnsi="Times New Roman" w:cs="Times New Roman"/>
          </w:rPr>
          <w:t>_____</w:t>
        </w:r>
      </w:ins>
      <w:r w:rsidR="00976784">
        <w:rPr>
          <w:rFonts w:ascii="Times New Roman" w:hAnsi="Times New Roman" w:cs="Times New Roman"/>
        </w:rPr>
        <w:t>The results of the polls I post every week on Piazza asking how well you understood the lecture material (understood most, understood half, understood less than half)</w:t>
      </w:r>
      <w:del w:id="9" w:author="OSCAR Chang" w:date="2018-01-22T11:15:00Z">
        <w:r w:rsidR="00976784" w:rsidRPr="00E15F0E" w:rsidDel="008021DE">
          <w:rPr>
            <w:rFonts w:ascii="Times New Roman" w:hAnsi="Times New Roman" w:cs="Times New Roman"/>
          </w:rPr>
          <w:delText xml:space="preserve"> </w:delText>
        </w:r>
        <w:r w:rsidR="00976784" w:rsidDel="008021DE">
          <w:rPr>
            <w:rFonts w:ascii="Times New Roman" w:hAnsi="Times New Roman" w:cs="Times New Roman"/>
          </w:rPr>
          <w:delText>___________________</w:delText>
        </w:r>
      </w:del>
    </w:p>
    <w:p w14:paraId="504B16D7" w14:textId="6D53F7E3" w:rsidR="00E15F0E" w:rsidDel="008021DE" w:rsidRDefault="008021DE" w:rsidP="006345BB">
      <w:pPr>
        <w:pStyle w:val="a3"/>
        <w:numPr>
          <w:ilvl w:val="1"/>
          <w:numId w:val="2"/>
        </w:numPr>
        <w:spacing w:after="120"/>
        <w:contextualSpacing w:val="0"/>
        <w:rPr>
          <w:del w:id="10" w:author="OSCAR Chang" w:date="2018-01-22T11:15:00Z"/>
          <w:rFonts w:ascii="Times New Roman" w:hAnsi="Times New Roman" w:cs="Times New Roman"/>
        </w:rPr>
      </w:pPr>
      <w:ins w:id="11" w:author="OSCAR Chang" w:date="2018-01-22T11:15:00Z">
        <w:r w:rsidRPr="008021DE">
          <w:rPr>
            <w:rFonts w:ascii="Times New Roman" w:hAnsi="Times New Roman" w:cs="Times New Roman"/>
            <w:rPrChange w:id="12" w:author="OSCAR Chang" w:date="2018-01-22T11:15:00Z">
              <w:rPr>
                <w:rFonts w:ascii="Times New Roman" w:hAnsi="Times New Roman" w:cs="Times New Roman"/>
              </w:rPr>
            </w:rPrChange>
          </w:rPr>
          <w:t>_____</w:t>
        </w:r>
      </w:ins>
      <w:r w:rsidR="00483591" w:rsidRPr="008021DE">
        <w:rPr>
          <w:rFonts w:ascii="Times New Roman" w:hAnsi="Times New Roman" w:cs="Times New Roman"/>
          <w:rPrChange w:id="13" w:author="OSCAR Chang" w:date="2018-01-22T11:15:00Z">
            <w:rPr>
              <w:rFonts w:ascii="Times New Roman" w:hAnsi="Times New Roman" w:cs="Times New Roman"/>
            </w:rPr>
          </w:rPrChange>
        </w:rPr>
        <w:t>The length of EAS 538 students’ hair</w:t>
      </w:r>
      <w:del w:id="14" w:author="OSCAR Chang" w:date="2018-01-22T11:15:00Z">
        <w:r w:rsidR="00483591" w:rsidDel="008021DE">
          <w:rPr>
            <w:rFonts w:ascii="Times New Roman" w:hAnsi="Times New Roman" w:cs="Times New Roman"/>
          </w:rPr>
          <w:delText xml:space="preserve"> </w:delText>
        </w:r>
        <w:r w:rsidR="00126F57" w:rsidDel="008021DE">
          <w:rPr>
            <w:rFonts w:ascii="Times New Roman" w:hAnsi="Times New Roman" w:cs="Times New Roman"/>
          </w:rPr>
          <w:delText>____</w:delText>
        </w:r>
        <w:r w:rsidR="00AF7D45" w:rsidRPr="00AF7D45" w:rsidDel="008021DE">
          <w:rPr>
            <w:rFonts w:ascii="Times New Roman" w:hAnsi="Times New Roman" w:cs="Times New Roman"/>
          </w:rPr>
          <w:delText>___</w:delText>
        </w:r>
        <w:r w:rsidR="00483591" w:rsidRPr="00AF7D45" w:rsidDel="008021DE">
          <w:rPr>
            <w:rFonts w:ascii="Times New Roman" w:hAnsi="Times New Roman" w:cs="Times New Roman"/>
          </w:rPr>
          <w:delText>___</w:delText>
        </w:r>
        <w:r w:rsidR="00483591" w:rsidDel="008021DE">
          <w:rPr>
            <w:rFonts w:ascii="Times New Roman" w:hAnsi="Times New Roman" w:cs="Times New Roman"/>
          </w:rPr>
          <w:delText>__</w:delText>
        </w:r>
      </w:del>
    </w:p>
    <w:p w14:paraId="042309B5" w14:textId="77777777" w:rsidR="00060428" w:rsidRPr="008021DE" w:rsidRDefault="00060428" w:rsidP="006345BB">
      <w:pPr>
        <w:pStyle w:val="a3"/>
        <w:numPr>
          <w:ilvl w:val="1"/>
          <w:numId w:val="2"/>
        </w:numPr>
        <w:spacing w:after="120"/>
        <w:contextualSpacing w:val="0"/>
        <w:rPr>
          <w:rFonts w:ascii="Times New Roman" w:hAnsi="Times New Roman" w:cs="Times New Roman"/>
          <w:rPrChange w:id="15" w:author="OSCAR Chang" w:date="2018-01-22T11:15:00Z">
            <w:rPr>
              <w:rFonts w:ascii="Times New Roman" w:hAnsi="Times New Roman" w:cs="Times New Roman"/>
            </w:rPr>
          </w:rPrChange>
        </w:rPr>
        <w:pPrChange w:id="16" w:author="OSCAR Chang" w:date="2018-01-22T11:15:00Z">
          <w:pPr/>
        </w:pPrChange>
      </w:pPr>
    </w:p>
    <w:p w14:paraId="1B33056C" w14:textId="77777777" w:rsidR="009926AF" w:rsidRPr="00AF7D45" w:rsidRDefault="009926AF" w:rsidP="009926AF">
      <w:pPr>
        <w:pStyle w:val="a3"/>
        <w:numPr>
          <w:ilvl w:val="0"/>
          <w:numId w:val="2"/>
        </w:numPr>
        <w:spacing w:after="120"/>
        <w:contextualSpacing w:val="0"/>
        <w:rPr>
          <w:rFonts w:ascii="Times New Roman" w:hAnsi="Times New Roman" w:cs="Times New Roman"/>
        </w:rPr>
      </w:pPr>
      <w:r w:rsidRPr="00AF7D45">
        <w:rPr>
          <w:rFonts w:ascii="Times New Roman" w:hAnsi="Times New Roman" w:cs="Times New Roman"/>
        </w:rPr>
        <w:t xml:space="preserve">Is the mean or median less sensitive to outliers in a dataset (1 point)? </w:t>
      </w:r>
    </w:p>
    <w:p w14:paraId="0F63CC37" w14:textId="77777777" w:rsidR="009926AF" w:rsidRPr="00AF7D45" w:rsidRDefault="009926AF" w:rsidP="009926AF">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 mean is less sensitive to outliers</w:t>
      </w:r>
    </w:p>
    <w:p w14:paraId="05854706" w14:textId="130B9FD6" w:rsidR="009926AF" w:rsidRPr="00AF7D45" w:rsidRDefault="009926AF" w:rsidP="009926AF">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 median is less sensitive to outliers</w:t>
      </w:r>
    </w:p>
    <w:p w14:paraId="3FFFA1FE" w14:textId="77777777" w:rsidR="009926AF" w:rsidRPr="009926AF" w:rsidRDefault="009926AF" w:rsidP="009926AF">
      <w:pPr>
        <w:pStyle w:val="a3"/>
        <w:spacing w:after="120"/>
        <w:ind w:left="1440"/>
        <w:contextualSpacing w:val="0"/>
        <w:rPr>
          <w:rFonts w:ascii="Times New Roman" w:hAnsi="Times New Roman" w:cs="Times New Roman"/>
          <w:color w:val="FF0000"/>
        </w:rPr>
      </w:pPr>
    </w:p>
    <w:p w14:paraId="3070CED8" w14:textId="65848F24" w:rsidR="00060428" w:rsidRDefault="00060428" w:rsidP="003E38BB">
      <w:pPr>
        <w:pStyle w:val="a3"/>
        <w:numPr>
          <w:ilvl w:val="0"/>
          <w:numId w:val="2"/>
        </w:numPr>
        <w:spacing w:after="120"/>
        <w:contextualSpacing w:val="0"/>
        <w:rPr>
          <w:rFonts w:ascii="Times New Roman" w:hAnsi="Times New Roman" w:cs="Times New Roman"/>
        </w:rPr>
      </w:pPr>
      <w:r>
        <w:rPr>
          <w:rFonts w:ascii="Times New Roman" w:hAnsi="Times New Roman" w:cs="Times New Roman"/>
        </w:rPr>
        <w:t>Which type of graph would you use for each of the scenarios below. The types of graphs you can list as answers are (a)</w:t>
      </w:r>
      <w:r>
        <w:rPr>
          <w:rFonts w:ascii="Times New Roman" w:hAnsi="Times New Roman" w:cs="Times New Roman"/>
          <w:u w:val="single"/>
        </w:rPr>
        <w:t xml:space="preserve"> bar chart/plot,</w:t>
      </w:r>
      <w:r>
        <w:rPr>
          <w:rFonts w:ascii="Times New Roman" w:hAnsi="Times New Roman" w:cs="Times New Roman"/>
        </w:rPr>
        <w:t xml:space="preserve"> (b) </w:t>
      </w:r>
      <w:r>
        <w:rPr>
          <w:rFonts w:ascii="Times New Roman" w:hAnsi="Times New Roman" w:cs="Times New Roman"/>
          <w:u w:val="single"/>
        </w:rPr>
        <w:t>histogram</w:t>
      </w:r>
      <w:r>
        <w:rPr>
          <w:rFonts w:ascii="Times New Roman" w:hAnsi="Times New Roman" w:cs="Times New Roman"/>
        </w:rPr>
        <w:t xml:space="preserve">, (c) </w:t>
      </w:r>
      <w:r>
        <w:rPr>
          <w:rFonts w:ascii="Times New Roman" w:hAnsi="Times New Roman" w:cs="Times New Roman"/>
          <w:u w:val="single"/>
        </w:rPr>
        <w:t>boxplot</w:t>
      </w:r>
      <w:r>
        <w:rPr>
          <w:rFonts w:ascii="Times New Roman" w:hAnsi="Times New Roman" w:cs="Times New Roman"/>
        </w:rPr>
        <w:t xml:space="preserve">, (d) </w:t>
      </w:r>
      <w:r>
        <w:rPr>
          <w:rFonts w:ascii="Times New Roman" w:hAnsi="Times New Roman" w:cs="Times New Roman"/>
          <w:u w:val="single"/>
        </w:rPr>
        <w:t>scatterplot</w:t>
      </w:r>
      <w:r w:rsidR="003E38BB">
        <w:rPr>
          <w:rFonts w:ascii="Times New Roman" w:hAnsi="Times New Roman" w:cs="Times New Roman"/>
          <w:u w:val="single"/>
        </w:rPr>
        <w:t>.</w:t>
      </w:r>
      <w:r w:rsidR="003E38BB">
        <w:rPr>
          <w:rFonts w:ascii="Times New Roman" w:hAnsi="Times New Roman" w:cs="Times New Roman"/>
        </w:rPr>
        <w:t xml:space="preserve"> Please write out the full word in the associated blank space</w:t>
      </w:r>
      <w:r w:rsidR="000341EB">
        <w:rPr>
          <w:rFonts w:ascii="Times New Roman" w:hAnsi="Times New Roman" w:cs="Times New Roman"/>
        </w:rPr>
        <w:t xml:space="preserve"> (5 points)</w:t>
      </w:r>
      <w:r w:rsidR="003E38BB">
        <w:rPr>
          <w:rFonts w:ascii="Times New Roman" w:hAnsi="Times New Roman" w:cs="Times New Roman"/>
        </w:rPr>
        <w:t xml:space="preserve">. </w:t>
      </w:r>
    </w:p>
    <w:p w14:paraId="0E49FDD6" w14:textId="6FADDC1D" w:rsidR="003E38BB" w:rsidRDefault="008021DE" w:rsidP="003E38BB">
      <w:pPr>
        <w:pStyle w:val="a3"/>
        <w:numPr>
          <w:ilvl w:val="1"/>
          <w:numId w:val="2"/>
        </w:numPr>
        <w:spacing w:after="120"/>
        <w:contextualSpacing w:val="0"/>
        <w:rPr>
          <w:rFonts w:ascii="Times New Roman" w:hAnsi="Times New Roman" w:cs="Times New Roman"/>
        </w:rPr>
      </w:pPr>
      <w:ins w:id="17" w:author="OSCAR Chang" w:date="2018-01-22T11:15:00Z">
        <w:r>
          <w:rPr>
            <w:rFonts w:ascii="Times New Roman" w:hAnsi="Times New Roman" w:cs="Times New Roman"/>
          </w:rPr>
          <w:t>_____</w:t>
        </w:r>
      </w:ins>
      <w:r w:rsidR="00483591">
        <w:rPr>
          <w:rFonts w:ascii="Times New Roman" w:hAnsi="Times New Roman" w:cs="Times New Roman"/>
        </w:rPr>
        <w:t>You want to compare the total number of students in SEAS, the business school, and the school of public health</w:t>
      </w:r>
      <w:r w:rsidR="00D73B95">
        <w:rPr>
          <w:rFonts w:ascii="Times New Roman" w:hAnsi="Times New Roman" w:cs="Times New Roman"/>
        </w:rPr>
        <w:t xml:space="preserve"> in 2017</w:t>
      </w:r>
      <w:del w:id="18" w:author="OSCAR Chang" w:date="2018-01-22T11:16:00Z">
        <w:r w:rsidR="00483591" w:rsidDel="008021DE">
          <w:rPr>
            <w:rFonts w:ascii="Times New Roman" w:hAnsi="Times New Roman" w:cs="Times New Roman"/>
          </w:rPr>
          <w:delText xml:space="preserve"> ____</w:delText>
        </w:r>
        <w:r w:rsidR="00AF7D45" w:rsidDel="008021DE">
          <w:rPr>
            <w:rFonts w:ascii="Times New Roman" w:hAnsi="Times New Roman" w:cs="Times New Roman"/>
            <w:color w:val="FF0000"/>
          </w:rPr>
          <w:softHyphen/>
        </w:r>
        <w:r w:rsidR="00AF7D45" w:rsidDel="008021DE">
          <w:rPr>
            <w:rFonts w:ascii="Times New Roman" w:hAnsi="Times New Roman" w:cs="Times New Roman"/>
            <w:color w:val="FF0000"/>
          </w:rPr>
          <w:softHyphen/>
        </w:r>
        <w:r w:rsidR="00AF7D45" w:rsidDel="008021DE">
          <w:rPr>
            <w:rFonts w:ascii="Times New Roman" w:hAnsi="Times New Roman" w:cs="Times New Roman"/>
            <w:color w:val="FF0000"/>
          </w:rPr>
          <w:softHyphen/>
        </w:r>
        <w:r w:rsidR="00AF7D45" w:rsidDel="008021DE">
          <w:rPr>
            <w:rFonts w:ascii="Times New Roman" w:hAnsi="Times New Roman" w:cs="Times New Roman"/>
            <w:color w:val="FF0000"/>
          </w:rPr>
          <w:softHyphen/>
        </w:r>
        <w:r w:rsidR="00483591" w:rsidDel="008021DE">
          <w:rPr>
            <w:rFonts w:ascii="Times New Roman" w:hAnsi="Times New Roman" w:cs="Times New Roman"/>
          </w:rPr>
          <w:delText>___________</w:delText>
        </w:r>
      </w:del>
      <w:bookmarkStart w:id="19" w:name="_GoBack"/>
      <w:bookmarkEnd w:id="19"/>
      <w:r w:rsidR="00483591">
        <w:rPr>
          <w:rFonts w:ascii="Times New Roman" w:hAnsi="Times New Roman" w:cs="Times New Roman"/>
        </w:rPr>
        <w:t xml:space="preserve"> </w:t>
      </w:r>
    </w:p>
    <w:p w14:paraId="04D22DC3" w14:textId="4FF70D8A" w:rsidR="00126F57" w:rsidRDefault="008021DE" w:rsidP="00126F57">
      <w:pPr>
        <w:pStyle w:val="a3"/>
        <w:numPr>
          <w:ilvl w:val="1"/>
          <w:numId w:val="2"/>
        </w:numPr>
        <w:spacing w:after="120"/>
        <w:contextualSpacing w:val="0"/>
        <w:rPr>
          <w:rFonts w:ascii="Times New Roman" w:hAnsi="Times New Roman" w:cs="Times New Roman"/>
        </w:rPr>
      </w:pPr>
      <w:ins w:id="20" w:author="OSCAR Chang" w:date="2018-01-22T11:15:00Z">
        <w:r>
          <w:rPr>
            <w:rFonts w:ascii="Times New Roman" w:hAnsi="Times New Roman" w:cs="Times New Roman"/>
          </w:rPr>
          <w:t>_____</w:t>
        </w:r>
      </w:ins>
      <w:r w:rsidR="00126F57">
        <w:rPr>
          <w:rFonts w:ascii="Times New Roman" w:hAnsi="Times New Roman" w:cs="Times New Roman"/>
        </w:rPr>
        <w:t xml:space="preserve">You want to plot the distribution of </w:t>
      </w:r>
      <w:proofErr w:type="spellStart"/>
      <w:r w:rsidR="00126F57">
        <w:rPr>
          <w:rFonts w:ascii="Times New Roman" w:hAnsi="Times New Roman" w:cs="Times New Roman"/>
        </w:rPr>
        <w:t>UofM</w:t>
      </w:r>
      <w:proofErr w:type="spellEnd"/>
      <w:r w:rsidR="00126F57">
        <w:rPr>
          <w:rFonts w:ascii="Times New Roman" w:hAnsi="Times New Roman" w:cs="Times New Roman"/>
        </w:rPr>
        <w:t xml:space="preserve"> students’ carbon footprints (total amount of carbon emissions per individual) from last year</w:t>
      </w:r>
      <w:del w:id="21" w:author="OSCAR Chang" w:date="2018-01-22T11:16:00Z">
        <w:r w:rsidR="00126F57" w:rsidDel="008021DE">
          <w:rPr>
            <w:rFonts w:ascii="Times New Roman" w:hAnsi="Times New Roman" w:cs="Times New Roman"/>
          </w:rPr>
          <w:delText xml:space="preserve"> </w:delText>
        </w:r>
        <w:r w:rsidR="00AF7D45" w:rsidDel="008021DE">
          <w:rPr>
            <w:rFonts w:ascii="Times New Roman" w:hAnsi="Times New Roman" w:cs="Times New Roman"/>
          </w:rPr>
          <w:softHyphen/>
        </w:r>
        <w:r w:rsidR="00AF7D45" w:rsidDel="008021DE">
          <w:rPr>
            <w:rFonts w:ascii="Times New Roman" w:hAnsi="Times New Roman" w:cs="Times New Roman"/>
          </w:rPr>
          <w:softHyphen/>
        </w:r>
        <w:r w:rsidR="00AF7D45" w:rsidDel="008021DE">
          <w:rPr>
            <w:rFonts w:ascii="Times New Roman" w:hAnsi="Times New Roman" w:cs="Times New Roman"/>
          </w:rPr>
          <w:softHyphen/>
        </w:r>
        <w:r w:rsidR="00AF7D45" w:rsidDel="008021DE">
          <w:rPr>
            <w:rFonts w:ascii="Times New Roman" w:hAnsi="Times New Roman" w:cs="Times New Roman"/>
          </w:rPr>
          <w:softHyphen/>
        </w:r>
        <w:r w:rsidR="00AF7D45" w:rsidDel="008021DE">
          <w:rPr>
            <w:rFonts w:ascii="Times New Roman" w:hAnsi="Times New Roman" w:cs="Times New Roman"/>
          </w:rPr>
          <w:softHyphen/>
        </w:r>
        <w:r w:rsidR="00AF7D45" w:rsidDel="008021DE">
          <w:rPr>
            <w:rFonts w:ascii="Times New Roman" w:hAnsi="Times New Roman" w:cs="Times New Roman"/>
          </w:rPr>
          <w:softHyphen/>
        </w:r>
        <w:r w:rsidR="00AF7D45" w:rsidDel="008021DE">
          <w:rPr>
            <w:rFonts w:ascii="Times New Roman" w:hAnsi="Times New Roman" w:cs="Times New Roman"/>
          </w:rPr>
          <w:softHyphen/>
        </w:r>
        <w:r w:rsidR="00AF7D45" w:rsidDel="008021DE">
          <w:rPr>
            <w:rFonts w:ascii="Times New Roman" w:hAnsi="Times New Roman" w:cs="Times New Roman"/>
          </w:rPr>
          <w:softHyphen/>
        </w:r>
        <w:r w:rsidR="00AF7D45" w:rsidDel="008021DE">
          <w:rPr>
            <w:rFonts w:ascii="Times New Roman" w:hAnsi="Times New Roman" w:cs="Times New Roman"/>
          </w:rPr>
          <w:softHyphen/>
        </w:r>
        <w:r w:rsidR="00126F57" w:rsidDel="008021DE">
          <w:rPr>
            <w:rFonts w:ascii="Times New Roman" w:hAnsi="Times New Roman" w:cs="Times New Roman"/>
          </w:rPr>
          <w:delText>____</w:delText>
        </w:r>
        <w:r w:rsidR="00AF7D45" w:rsidDel="008021DE">
          <w:rPr>
            <w:rFonts w:ascii="Times New Roman" w:hAnsi="Times New Roman" w:cs="Times New Roman"/>
          </w:rPr>
          <w:softHyphen/>
        </w:r>
        <w:r w:rsidR="00AF7D45" w:rsidDel="008021DE">
          <w:rPr>
            <w:rFonts w:ascii="Times New Roman" w:hAnsi="Times New Roman" w:cs="Times New Roman"/>
          </w:rPr>
          <w:softHyphen/>
        </w:r>
        <w:r w:rsidR="00AF7D45" w:rsidDel="008021DE">
          <w:rPr>
            <w:rFonts w:ascii="Times New Roman" w:hAnsi="Times New Roman" w:cs="Times New Roman"/>
          </w:rPr>
          <w:softHyphen/>
          <w:delText>_____</w:delText>
        </w:r>
        <w:r w:rsidR="00126F57" w:rsidDel="008021DE">
          <w:rPr>
            <w:rFonts w:ascii="Times New Roman" w:hAnsi="Times New Roman" w:cs="Times New Roman"/>
          </w:rPr>
          <w:delText>____</w:delText>
        </w:r>
      </w:del>
    </w:p>
    <w:p w14:paraId="70C54306" w14:textId="260359E7" w:rsidR="00060428" w:rsidRDefault="008021DE" w:rsidP="003E38BB">
      <w:pPr>
        <w:pStyle w:val="a3"/>
        <w:numPr>
          <w:ilvl w:val="1"/>
          <w:numId w:val="2"/>
        </w:numPr>
        <w:spacing w:after="120"/>
        <w:contextualSpacing w:val="0"/>
        <w:rPr>
          <w:rFonts w:ascii="Times New Roman" w:hAnsi="Times New Roman" w:cs="Times New Roman"/>
        </w:rPr>
      </w:pPr>
      <w:ins w:id="22" w:author="OSCAR Chang" w:date="2018-01-22T11:15:00Z">
        <w:r>
          <w:rPr>
            <w:rFonts w:ascii="Times New Roman" w:hAnsi="Times New Roman" w:cs="Times New Roman"/>
          </w:rPr>
          <w:t>_____</w:t>
        </w:r>
      </w:ins>
      <w:r w:rsidR="00483591">
        <w:rPr>
          <w:rFonts w:ascii="Times New Roman" w:hAnsi="Times New Roman" w:cs="Times New Roman"/>
        </w:rPr>
        <w:t xml:space="preserve">You want to see the relationship between </w:t>
      </w:r>
      <w:r w:rsidR="00126F57">
        <w:rPr>
          <w:rFonts w:ascii="Times New Roman" w:hAnsi="Times New Roman" w:cs="Times New Roman"/>
        </w:rPr>
        <w:t>the amount of CO</w:t>
      </w:r>
      <w:r w:rsidR="00126F57" w:rsidRPr="00126F57">
        <w:rPr>
          <w:rFonts w:ascii="Times New Roman" w:hAnsi="Times New Roman" w:cs="Times New Roman"/>
          <w:vertAlign w:val="subscript"/>
        </w:rPr>
        <w:t>2</w:t>
      </w:r>
      <w:r w:rsidR="00126F57">
        <w:rPr>
          <w:rFonts w:ascii="Times New Roman" w:hAnsi="Times New Roman" w:cs="Times New Roman"/>
        </w:rPr>
        <w:t xml:space="preserve"> in the atmosphere and the acidity (pH) of all lakes in Michigan from 1970 to the present</w:t>
      </w:r>
      <w:del w:id="23" w:author="OSCAR Chang" w:date="2018-01-22T11:15:00Z">
        <w:r w:rsidR="00483591" w:rsidDel="008021DE">
          <w:rPr>
            <w:rFonts w:ascii="Times New Roman" w:hAnsi="Times New Roman" w:cs="Times New Roman"/>
          </w:rPr>
          <w:delText xml:space="preserve">  _______</w:delText>
        </w:r>
        <w:r w:rsidR="00AF7D45" w:rsidRPr="00AF7D45" w:rsidDel="008021DE">
          <w:rPr>
            <w:rFonts w:ascii="Times New Roman" w:hAnsi="Times New Roman" w:cs="Times New Roman"/>
          </w:rPr>
          <w:delText>____</w:delText>
        </w:r>
        <w:r w:rsidR="00483591" w:rsidRPr="00AF7D45" w:rsidDel="008021DE">
          <w:rPr>
            <w:rFonts w:ascii="Times New Roman" w:hAnsi="Times New Roman" w:cs="Times New Roman"/>
          </w:rPr>
          <w:delText>_</w:delText>
        </w:r>
        <w:r w:rsidR="00483591" w:rsidDel="008021DE">
          <w:rPr>
            <w:rFonts w:ascii="Times New Roman" w:hAnsi="Times New Roman" w:cs="Times New Roman"/>
          </w:rPr>
          <w:delText>_________</w:delText>
        </w:r>
        <w:r w:rsidR="00126F57" w:rsidDel="008021DE">
          <w:rPr>
            <w:rFonts w:ascii="Times New Roman" w:hAnsi="Times New Roman" w:cs="Times New Roman"/>
          </w:rPr>
          <w:delText>__</w:delText>
        </w:r>
      </w:del>
    </w:p>
    <w:p w14:paraId="5AA927A7" w14:textId="53E05E02" w:rsidR="00060428" w:rsidRDefault="008021DE" w:rsidP="003E38BB">
      <w:pPr>
        <w:pStyle w:val="a3"/>
        <w:numPr>
          <w:ilvl w:val="1"/>
          <w:numId w:val="2"/>
        </w:numPr>
        <w:spacing w:after="120"/>
        <w:contextualSpacing w:val="0"/>
        <w:rPr>
          <w:rFonts w:ascii="Times New Roman" w:hAnsi="Times New Roman" w:cs="Times New Roman"/>
        </w:rPr>
      </w:pPr>
      <w:ins w:id="24" w:author="OSCAR Chang" w:date="2018-01-22T11:15:00Z">
        <w:r>
          <w:rPr>
            <w:rFonts w:ascii="Times New Roman" w:hAnsi="Times New Roman" w:cs="Times New Roman"/>
          </w:rPr>
          <w:t>_____</w:t>
        </w:r>
      </w:ins>
      <w:r w:rsidR="00060428">
        <w:rPr>
          <w:rFonts w:ascii="Times New Roman" w:hAnsi="Times New Roman" w:cs="Times New Roman"/>
        </w:rPr>
        <w:t xml:space="preserve">You want to compare the total </w:t>
      </w:r>
      <w:r w:rsidR="00126F57">
        <w:rPr>
          <w:rFonts w:ascii="Times New Roman" w:hAnsi="Times New Roman" w:cs="Times New Roman"/>
        </w:rPr>
        <w:t>number of visitors</w:t>
      </w:r>
      <w:r w:rsidR="00060428">
        <w:rPr>
          <w:rFonts w:ascii="Times New Roman" w:hAnsi="Times New Roman" w:cs="Times New Roman"/>
        </w:rPr>
        <w:t xml:space="preserve"> </w:t>
      </w:r>
      <w:r w:rsidR="00D73B95">
        <w:rPr>
          <w:rFonts w:ascii="Times New Roman" w:hAnsi="Times New Roman" w:cs="Times New Roman"/>
        </w:rPr>
        <w:t xml:space="preserve">in 2017 </w:t>
      </w:r>
      <w:r w:rsidR="00126F57">
        <w:rPr>
          <w:rFonts w:ascii="Times New Roman" w:hAnsi="Times New Roman" w:cs="Times New Roman"/>
        </w:rPr>
        <w:t>in each of</w:t>
      </w:r>
      <w:r w:rsidR="00060428">
        <w:rPr>
          <w:rFonts w:ascii="Times New Roman" w:hAnsi="Times New Roman" w:cs="Times New Roman"/>
        </w:rPr>
        <w:t xml:space="preserve"> </w:t>
      </w:r>
      <w:r w:rsidR="00126F57">
        <w:rPr>
          <w:rFonts w:ascii="Times New Roman" w:hAnsi="Times New Roman" w:cs="Times New Roman"/>
        </w:rPr>
        <w:t>five zoos</w:t>
      </w:r>
      <w:del w:id="25" w:author="OSCAR Chang" w:date="2018-01-22T11:15:00Z">
        <w:r w:rsidR="00126F57" w:rsidDel="008021DE">
          <w:rPr>
            <w:rFonts w:ascii="Times New Roman" w:hAnsi="Times New Roman" w:cs="Times New Roman"/>
          </w:rPr>
          <w:delText xml:space="preserve"> </w:delText>
        </w:r>
        <w:r w:rsidR="003E38BB" w:rsidDel="008021DE">
          <w:rPr>
            <w:rFonts w:ascii="Times New Roman" w:hAnsi="Times New Roman" w:cs="Times New Roman"/>
          </w:rPr>
          <w:delText xml:space="preserve"> </w:delText>
        </w:r>
        <w:r w:rsidR="00AF7D45" w:rsidDel="008021DE">
          <w:rPr>
            <w:rFonts w:ascii="Times New Roman" w:hAnsi="Times New Roman" w:cs="Times New Roman"/>
          </w:rPr>
          <w:delText>________</w:delText>
        </w:r>
        <w:r w:rsidR="00126F57" w:rsidDel="008021DE">
          <w:rPr>
            <w:rFonts w:ascii="Times New Roman" w:hAnsi="Times New Roman" w:cs="Times New Roman"/>
          </w:rPr>
          <w:delText>________</w:delText>
        </w:r>
      </w:del>
    </w:p>
    <w:p w14:paraId="09B45F72" w14:textId="2818CD2B" w:rsidR="003E38BB" w:rsidRDefault="008021DE" w:rsidP="003E38BB">
      <w:pPr>
        <w:pStyle w:val="a3"/>
        <w:numPr>
          <w:ilvl w:val="1"/>
          <w:numId w:val="2"/>
        </w:numPr>
        <w:spacing w:after="120"/>
        <w:contextualSpacing w:val="0"/>
        <w:rPr>
          <w:rFonts w:ascii="Times New Roman" w:hAnsi="Times New Roman" w:cs="Times New Roman"/>
        </w:rPr>
      </w:pPr>
      <w:ins w:id="26" w:author="OSCAR Chang" w:date="2018-01-22T11:15:00Z">
        <w:r>
          <w:rPr>
            <w:rFonts w:ascii="Times New Roman" w:hAnsi="Times New Roman" w:cs="Times New Roman"/>
          </w:rPr>
          <w:t>_____</w:t>
        </w:r>
      </w:ins>
      <w:r w:rsidR="00126F57">
        <w:rPr>
          <w:rFonts w:ascii="Times New Roman" w:hAnsi="Times New Roman" w:cs="Times New Roman"/>
        </w:rPr>
        <w:t>You want to see how the median and range of</w:t>
      </w:r>
      <w:r w:rsidR="00147C79">
        <w:rPr>
          <w:rFonts w:ascii="Times New Roman" w:hAnsi="Times New Roman" w:cs="Times New Roman"/>
        </w:rPr>
        <w:t xml:space="preserve"> wheat yields compare acros</w:t>
      </w:r>
      <w:r w:rsidR="00D73B95">
        <w:rPr>
          <w:rFonts w:ascii="Times New Roman" w:hAnsi="Times New Roman" w:cs="Times New Roman"/>
        </w:rPr>
        <w:t>s the world’s largest producers:</w:t>
      </w:r>
      <w:r w:rsidR="00147C79">
        <w:rPr>
          <w:rFonts w:ascii="Times New Roman" w:hAnsi="Times New Roman" w:cs="Times New Roman"/>
        </w:rPr>
        <w:t xml:space="preserve"> China, India, and the US</w:t>
      </w:r>
      <w:del w:id="27" w:author="OSCAR Chang" w:date="2018-01-22T11:15:00Z">
        <w:r w:rsidR="00147C79" w:rsidDel="008021DE">
          <w:rPr>
            <w:rFonts w:ascii="Times New Roman" w:hAnsi="Times New Roman" w:cs="Times New Roman"/>
          </w:rPr>
          <w:delText xml:space="preserve"> </w:delText>
        </w:r>
        <w:r w:rsidR="00AF7D45" w:rsidDel="008021DE">
          <w:rPr>
            <w:rFonts w:ascii="Times New Roman" w:hAnsi="Times New Roman" w:cs="Times New Roman"/>
          </w:rPr>
          <w:delText>________________</w:delText>
        </w:r>
      </w:del>
    </w:p>
    <w:p w14:paraId="0FF7D5F1" w14:textId="77777777" w:rsidR="003E38BB" w:rsidRDefault="003E38BB" w:rsidP="003E38BB">
      <w:pPr>
        <w:pStyle w:val="a3"/>
        <w:ind w:left="740"/>
        <w:rPr>
          <w:rFonts w:ascii="Times New Roman" w:hAnsi="Times New Roman" w:cs="Times New Roman"/>
        </w:rPr>
      </w:pPr>
    </w:p>
    <w:p w14:paraId="3DF06E4F" w14:textId="77777777" w:rsidR="00147C79" w:rsidRDefault="00147C79">
      <w:pPr>
        <w:rPr>
          <w:rFonts w:ascii="Times New Roman" w:hAnsi="Times New Roman" w:cs="Times New Roman"/>
        </w:rPr>
      </w:pPr>
      <w:r>
        <w:rPr>
          <w:rFonts w:ascii="Times New Roman" w:hAnsi="Times New Roman" w:cs="Times New Roman"/>
        </w:rPr>
        <w:br w:type="page"/>
      </w:r>
    </w:p>
    <w:p w14:paraId="179C745F" w14:textId="3BA72F6B" w:rsidR="003E38BB" w:rsidRDefault="003E38BB" w:rsidP="003819A1">
      <w:pPr>
        <w:pStyle w:val="a3"/>
        <w:numPr>
          <w:ilvl w:val="0"/>
          <w:numId w:val="2"/>
        </w:numPr>
        <w:spacing w:after="120"/>
        <w:contextualSpacing w:val="0"/>
        <w:rPr>
          <w:rFonts w:ascii="Times New Roman" w:hAnsi="Times New Roman" w:cs="Times New Roman"/>
        </w:rPr>
      </w:pPr>
      <w:r>
        <w:rPr>
          <w:rFonts w:ascii="Times New Roman" w:hAnsi="Times New Roman" w:cs="Times New Roman"/>
        </w:rPr>
        <w:lastRenderedPageBreak/>
        <w:t xml:space="preserve">Which of the following are characteristics of the </w:t>
      </w:r>
      <w:r w:rsidR="00147C79">
        <w:rPr>
          <w:rFonts w:ascii="Times New Roman" w:hAnsi="Times New Roman" w:cs="Times New Roman"/>
        </w:rPr>
        <w:t>normal</w:t>
      </w:r>
      <w:r>
        <w:rPr>
          <w:rFonts w:ascii="Times New Roman" w:hAnsi="Times New Roman" w:cs="Times New Roman"/>
        </w:rPr>
        <w:t xml:space="preserve"> distribution. </w:t>
      </w:r>
      <w:r w:rsidRPr="00836B58">
        <w:rPr>
          <w:rFonts w:ascii="Times New Roman" w:hAnsi="Times New Roman" w:cs="Times New Roman"/>
          <w:b/>
        </w:rPr>
        <w:t>Please circle all answers that apply</w:t>
      </w:r>
      <w:r w:rsidR="000341EB">
        <w:rPr>
          <w:rFonts w:ascii="Times New Roman" w:hAnsi="Times New Roman" w:cs="Times New Roman"/>
          <w:b/>
        </w:rPr>
        <w:t xml:space="preserve"> </w:t>
      </w:r>
      <w:r w:rsidR="000341EB">
        <w:rPr>
          <w:rFonts w:ascii="Times New Roman" w:hAnsi="Times New Roman" w:cs="Times New Roman"/>
        </w:rPr>
        <w:t>(2 points)</w:t>
      </w:r>
      <w:r w:rsidRPr="00836B58">
        <w:rPr>
          <w:rFonts w:ascii="Times New Roman" w:hAnsi="Times New Roman" w:cs="Times New Roman"/>
          <w:b/>
        </w:rPr>
        <w:t>:</w:t>
      </w:r>
    </w:p>
    <w:p w14:paraId="0D5D86A7" w14:textId="29111C76" w:rsidR="003E38BB" w:rsidRDefault="003E38BB" w:rsidP="003819A1">
      <w:pPr>
        <w:pStyle w:val="a3"/>
        <w:numPr>
          <w:ilvl w:val="1"/>
          <w:numId w:val="2"/>
        </w:numPr>
        <w:spacing w:after="120"/>
        <w:contextualSpacing w:val="0"/>
        <w:rPr>
          <w:rFonts w:ascii="Times New Roman" w:hAnsi="Times New Roman" w:cs="Times New Roman"/>
        </w:rPr>
      </w:pPr>
      <w:r>
        <w:rPr>
          <w:rFonts w:ascii="Times New Roman" w:hAnsi="Times New Roman" w:cs="Times New Roman"/>
        </w:rPr>
        <w:t xml:space="preserve">The distribution is typically skewed to the </w:t>
      </w:r>
      <w:r w:rsidR="00147C79">
        <w:rPr>
          <w:rFonts w:ascii="Times New Roman" w:hAnsi="Times New Roman" w:cs="Times New Roman"/>
        </w:rPr>
        <w:t>left</w:t>
      </w:r>
    </w:p>
    <w:p w14:paraId="14EC647D" w14:textId="241619FD" w:rsidR="00147C79" w:rsidRPr="00AF7D45" w:rsidRDefault="00147C79" w:rsidP="00147C79">
      <w:pPr>
        <w:pStyle w:val="a3"/>
        <w:numPr>
          <w:ilvl w:val="1"/>
          <w:numId w:val="2"/>
        </w:numPr>
        <w:spacing w:after="120"/>
        <w:contextualSpacing w:val="0"/>
        <w:rPr>
          <w:rFonts w:ascii="Times New Roman" w:hAnsi="Times New Roman" w:cs="Times New Roman"/>
        </w:rPr>
      </w:pPr>
      <w:r>
        <w:rPr>
          <w:rFonts w:ascii="Times New Roman" w:hAnsi="Times New Roman" w:cs="Times New Roman"/>
        </w:rPr>
        <w:t xml:space="preserve">The minimum parameters you need to describe a normal distribution are its mean </w:t>
      </w:r>
      <w:r w:rsidRPr="00AF7D45">
        <w:rPr>
          <w:rFonts w:ascii="Times New Roman" w:hAnsi="Times New Roman" w:cs="Times New Roman"/>
        </w:rPr>
        <w:t>and height</w:t>
      </w:r>
    </w:p>
    <w:p w14:paraId="41CC7274" w14:textId="77777777" w:rsidR="00147C79" w:rsidRPr="00AF7D45" w:rsidRDefault="00147C79" w:rsidP="00147C79">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 mean is larger than the median</w:t>
      </w:r>
    </w:p>
    <w:p w14:paraId="16D95FCD" w14:textId="77777777" w:rsidR="00147C79" w:rsidRPr="00AF7D45" w:rsidRDefault="00147C79" w:rsidP="00147C79">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 xml:space="preserve">The distribution is bell shaped and symmetric around the mean </w:t>
      </w:r>
    </w:p>
    <w:p w14:paraId="0A05406C" w14:textId="536F0AFF" w:rsidR="004160B8" w:rsidRPr="00AF7D45" w:rsidRDefault="003E38BB" w:rsidP="004160B8">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 mean = median = mode</w:t>
      </w:r>
    </w:p>
    <w:p w14:paraId="11B17F37" w14:textId="77777777" w:rsidR="003819A1" w:rsidRPr="004160B8" w:rsidRDefault="003819A1" w:rsidP="004160B8">
      <w:pPr>
        <w:rPr>
          <w:rFonts w:ascii="Times New Roman" w:hAnsi="Times New Roman" w:cs="Times New Roman"/>
        </w:rPr>
      </w:pPr>
    </w:p>
    <w:p w14:paraId="3B9A09C1" w14:textId="7481E489" w:rsidR="00223AD0" w:rsidRPr="00AF7D45" w:rsidRDefault="008A337E" w:rsidP="00223AD0">
      <w:pPr>
        <w:pStyle w:val="a3"/>
        <w:numPr>
          <w:ilvl w:val="0"/>
          <w:numId w:val="2"/>
        </w:numPr>
        <w:spacing w:after="120"/>
        <w:contextualSpacing w:val="0"/>
        <w:rPr>
          <w:rFonts w:ascii="Times New Roman" w:hAnsi="Times New Roman" w:cs="Times New Roman"/>
        </w:rPr>
      </w:pPr>
      <w:r>
        <w:rPr>
          <w:rFonts w:ascii="Times New Roman" w:hAnsi="Times New Roman" w:cs="Times New Roman"/>
        </w:rPr>
        <w:t xml:space="preserve">I am running a study where I am trying to </w:t>
      </w:r>
      <w:r w:rsidR="00D73B95">
        <w:rPr>
          <w:rFonts w:ascii="Times New Roman" w:hAnsi="Times New Roman" w:cs="Times New Roman"/>
        </w:rPr>
        <w:t>quantify</w:t>
      </w:r>
      <w:r w:rsidR="00223AD0">
        <w:rPr>
          <w:rFonts w:ascii="Times New Roman" w:hAnsi="Times New Roman" w:cs="Times New Roman"/>
        </w:rPr>
        <w:t xml:space="preserve"> </w:t>
      </w:r>
      <w:r w:rsidR="001F4E3F">
        <w:rPr>
          <w:rFonts w:ascii="Times New Roman" w:hAnsi="Times New Roman" w:cs="Times New Roman"/>
        </w:rPr>
        <w:t xml:space="preserve">how much money professors across University of Michigan have donated to charity last year (2017). </w:t>
      </w:r>
      <w:r w:rsidR="00223AD0">
        <w:rPr>
          <w:rFonts w:ascii="Times New Roman" w:hAnsi="Times New Roman" w:cs="Times New Roman"/>
        </w:rPr>
        <w:t xml:space="preserve">To collect data, I send </w:t>
      </w:r>
      <w:r w:rsidR="00223AD0" w:rsidRPr="00AF7D45">
        <w:rPr>
          <w:rFonts w:ascii="Times New Roman" w:hAnsi="Times New Roman" w:cs="Times New Roman"/>
        </w:rPr>
        <w:t xml:space="preserve">out an email to all </w:t>
      </w:r>
      <w:r w:rsidR="001F4E3F" w:rsidRPr="00AF7D45">
        <w:rPr>
          <w:rFonts w:ascii="Times New Roman" w:hAnsi="Times New Roman" w:cs="Times New Roman"/>
        </w:rPr>
        <w:t>faculty</w:t>
      </w:r>
      <w:r w:rsidR="00223AD0" w:rsidRPr="00AF7D45">
        <w:rPr>
          <w:rFonts w:ascii="Times New Roman" w:hAnsi="Times New Roman" w:cs="Times New Roman"/>
        </w:rPr>
        <w:t xml:space="preserve"> at the Univers</w:t>
      </w:r>
      <w:r w:rsidR="001F4E3F" w:rsidRPr="00AF7D45">
        <w:rPr>
          <w:rFonts w:ascii="Times New Roman" w:hAnsi="Times New Roman" w:cs="Times New Roman"/>
        </w:rPr>
        <w:t>ity of Michigan asking them the total amount of money they gave to charity last year</w:t>
      </w:r>
      <w:r w:rsidR="00223AD0" w:rsidRPr="00AF7D45">
        <w:rPr>
          <w:rFonts w:ascii="Times New Roman" w:hAnsi="Times New Roman" w:cs="Times New Roman"/>
        </w:rPr>
        <w:t xml:space="preserve">. Are there any types of bias that I may have based on my sampling strategy? </w:t>
      </w:r>
      <w:r w:rsidR="00223AD0" w:rsidRPr="00AF7D45">
        <w:rPr>
          <w:rFonts w:ascii="Times New Roman" w:hAnsi="Times New Roman" w:cs="Times New Roman"/>
          <w:b/>
        </w:rPr>
        <w:t>Please circle all answers that apply</w:t>
      </w:r>
      <w:r w:rsidR="000341EB" w:rsidRPr="00AF7D45">
        <w:rPr>
          <w:rFonts w:ascii="Times New Roman" w:hAnsi="Times New Roman" w:cs="Times New Roman"/>
          <w:b/>
        </w:rPr>
        <w:t xml:space="preserve"> </w:t>
      </w:r>
      <w:r w:rsidR="000341EB" w:rsidRPr="00AF7D45">
        <w:rPr>
          <w:rFonts w:ascii="Times New Roman" w:hAnsi="Times New Roman" w:cs="Times New Roman"/>
        </w:rPr>
        <w:t>(2 points)</w:t>
      </w:r>
      <w:r w:rsidR="00223AD0" w:rsidRPr="00AF7D45">
        <w:rPr>
          <w:rFonts w:ascii="Times New Roman" w:hAnsi="Times New Roman" w:cs="Times New Roman"/>
          <w:b/>
        </w:rPr>
        <w:t>:</w:t>
      </w:r>
    </w:p>
    <w:p w14:paraId="39B81BA0" w14:textId="77777777" w:rsidR="001F4E3F" w:rsidRPr="00AF7D45" w:rsidRDefault="001F4E3F" w:rsidP="001F4E3F">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Nonresponse bias</w:t>
      </w:r>
    </w:p>
    <w:p w14:paraId="1785757E" w14:textId="29CD3D75" w:rsidR="00223AD0" w:rsidRPr="00AF7D45" w:rsidRDefault="00103ADA" w:rsidP="00223AD0">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Voluntary response bias</w:t>
      </w:r>
    </w:p>
    <w:p w14:paraId="3629436F" w14:textId="680CCB85" w:rsidR="00D73B95" w:rsidRPr="00AF7D45" w:rsidRDefault="00D73B95" w:rsidP="00223AD0">
      <w:pPr>
        <w:pStyle w:val="a3"/>
        <w:numPr>
          <w:ilvl w:val="1"/>
          <w:numId w:val="2"/>
        </w:numPr>
        <w:spacing w:after="120"/>
        <w:contextualSpacing w:val="0"/>
        <w:rPr>
          <w:rFonts w:ascii="Times New Roman" w:hAnsi="Times New Roman" w:cs="Times New Roman"/>
        </w:rPr>
      </w:pPr>
      <w:proofErr w:type="spellStart"/>
      <w:r w:rsidRPr="00AF7D45">
        <w:rPr>
          <w:rFonts w:ascii="Times New Roman" w:hAnsi="Times New Roman" w:cs="Times New Roman"/>
        </w:rPr>
        <w:t>Overcoverage</w:t>
      </w:r>
      <w:proofErr w:type="spellEnd"/>
    </w:p>
    <w:p w14:paraId="3F73F906" w14:textId="77777777" w:rsidR="00AF7D45" w:rsidRDefault="001F4E3F" w:rsidP="00AF7D45">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Social desirability bias</w:t>
      </w:r>
    </w:p>
    <w:p w14:paraId="4EBD7910" w14:textId="5F253684" w:rsidR="00147C79" w:rsidRPr="00AF7D45" w:rsidRDefault="00223AD0" w:rsidP="00AF7D45">
      <w:pPr>
        <w:pStyle w:val="a3"/>
        <w:numPr>
          <w:ilvl w:val="1"/>
          <w:numId w:val="2"/>
        </w:numPr>
        <w:spacing w:after="120"/>
        <w:contextualSpacing w:val="0"/>
        <w:rPr>
          <w:rFonts w:ascii="Times New Roman" w:hAnsi="Times New Roman" w:cs="Times New Roman"/>
        </w:rPr>
      </w:pPr>
      <w:proofErr w:type="spellStart"/>
      <w:r w:rsidRPr="00AF7D45">
        <w:rPr>
          <w:rFonts w:ascii="Times New Roman" w:hAnsi="Times New Roman" w:cs="Times New Roman"/>
        </w:rPr>
        <w:t>Undercoverage</w:t>
      </w:r>
      <w:proofErr w:type="spellEnd"/>
      <w:r w:rsidR="00147C79" w:rsidRPr="00AF7D45">
        <w:rPr>
          <w:rFonts w:ascii="Times New Roman" w:hAnsi="Times New Roman" w:cs="Times New Roman"/>
        </w:rPr>
        <w:br w:type="page"/>
      </w:r>
    </w:p>
    <w:p w14:paraId="3C2A05CD" w14:textId="7EEFC09E" w:rsidR="00223AD0" w:rsidRPr="00223AD0" w:rsidRDefault="00223AD0" w:rsidP="00223AD0">
      <w:pPr>
        <w:pStyle w:val="a3"/>
        <w:numPr>
          <w:ilvl w:val="0"/>
          <w:numId w:val="2"/>
        </w:numPr>
        <w:rPr>
          <w:rFonts w:ascii="Times New Roman" w:hAnsi="Times New Roman" w:cs="Times New Roman"/>
        </w:rPr>
      </w:pPr>
      <w:r>
        <w:rPr>
          <w:rFonts w:ascii="Times New Roman" w:hAnsi="Times New Roman" w:cs="Times New Roman"/>
        </w:rPr>
        <w:lastRenderedPageBreak/>
        <w:t>Say you have the following population distribution</w:t>
      </w:r>
      <w:r w:rsidR="000341EB">
        <w:rPr>
          <w:rFonts w:ascii="Times New Roman" w:hAnsi="Times New Roman" w:cs="Times New Roman"/>
        </w:rPr>
        <w:t xml:space="preserve"> (4 points)</w:t>
      </w:r>
      <w:r>
        <w:rPr>
          <w:rFonts w:ascii="Times New Roman" w:hAnsi="Times New Roman" w:cs="Times New Roman"/>
        </w:rPr>
        <w:t>:</w:t>
      </w:r>
    </w:p>
    <w:p w14:paraId="332D639D" w14:textId="5B821EAF" w:rsidR="00223AD0" w:rsidRDefault="00223AD0" w:rsidP="00223AD0">
      <w:pPr>
        <w:rPr>
          <w:rFonts w:ascii="Times New Roman" w:hAnsi="Times New Roman" w:cs="Times New Roman"/>
        </w:rPr>
      </w:pPr>
      <w:r>
        <w:rPr>
          <w:rFonts w:ascii="Times New Roman" w:hAnsi="Times New Roman" w:cs="Times New Roman"/>
        </w:rPr>
        <w:t xml:space="preserve">   </w:t>
      </w:r>
      <w:r w:rsidR="00B01C6D">
        <w:rPr>
          <w:rFonts w:ascii="Times New Roman" w:hAnsi="Times New Roman" w:cs="Times New Roman"/>
        </w:rPr>
        <w:t xml:space="preserve">                             </w:t>
      </w:r>
      <w:r>
        <w:rPr>
          <w:rFonts w:ascii="Times New Roman" w:hAnsi="Times New Roman" w:cs="Times New Roman"/>
        </w:rPr>
        <w:t xml:space="preserve">      </w:t>
      </w:r>
      <w:r>
        <w:rPr>
          <w:rFonts w:ascii="Helvetica" w:hAnsi="Helvetica" w:cs="Helvetica"/>
          <w:noProof/>
          <w:lang w:eastAsia="zh-TW"/>
        </w:rPr>
        <w:drawing>
          <wp:inline distT="0" distB="0" distL="0" distR="0" wp14:anchorId="73C7ED0C" wp14:editId="63B378EF">
            <wp:extent cx="2590855" cy="2624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1352" cy="26251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30CF36A" w14:textId="77777777" w:rsidR="00223AD0" w:rsidRDefault="00223AD0" w:rsidP="00223AD0">
      <w:pPr>
        <w:rPr>
          <w:rFonts w:ascii="Times New Roman" w:hAnsi="Times New Roman" w:cs="Times New Roman"/>
        </w:rPr>
      </w:pPr>
    </w:p>
    <w:p w14:paraId="42E2F0FD" w14:textId="6C7F5FF0" w:rsidR="00223AD0" w:rsidRPr="002C4A10" w:rsidRDefault="005C11EB" w:rsidP="00223AD0">
      <w:pPr>
        <w:rPr>
          <w:rFonts w:ascii="Times New Roman" w:hAnsi="Times New Roman" w:cs="Times New Roman"/>
          <w:b/>
        </w:rPr>
      </w:pPr>
      <w:r>
        <w:rPr>
          <w:rFonts w:ascii="Times New Roman" w:hAnsi="Times New Roman" w:cs="Times New Roman"/>
        </w:rPr>
        <w:t xml:space="preserve">You then take two sets of samples – one where the sample size is 10 and the other where the sample size is 100. You also calculate the sampling distribution of the mean for each of these sample sizes using simulations in R. </w:t>
      </w:r>
      <w:r w:rsidR="00223AD0">
        <w:rPr>
          <w:rFonts w:ascii="Times New Roman" w:hAnsi="Times New Roman" w:cs="Times New Roman"/>
        </w:rPr>
        <w:t xml:space="preserve">Please label the following graphs using (a) Distribution of </w:t>
      </w:r>
      <w:r>
        <w:rPr>
          <w:rFonts w:ascii="Times New Roman" w:hAnsi="Times New Roman" w:cs="Times New Roman"/>
        </w:rPr>
        <w:t xml:space="preserve">the </w:t>
      </w:r>
      <w:r w:rsidR="00223AD0">
        <w:rPr>
          <w:rFonts w:ascii="Times New Roman" w:hAnsi="Times New Roman" w:cs="Times New Roman"/>
        </w:rPr>
        <w:t xml:space="preserve">sample </w:t>
      </w:r>
      <w:r>
        <w:rPr>
          <w:rFonts w:ascii="Times New Roman" w:hAnsi="Times New Roman" w:cs="Times New Roman"/>
        </w:rPr>
        <w:t>with N = 10</w:t>
      </w:r>
      <w:r w:rsidR="00223AD0">
        <w:rPr>
          <w:rFonts w:ascii="Times New Roman" w:hAnsi="Times New Roman" w:cs="Times New Roman"/>
        </w:rPr>
        <w:t>, (b) Dis</w:t>
      </w:r>
      <w:r>
        <w:rPr>
          <w:rFonts w:ascii="Times New Roman" w:hAnsi="Times New Roman" w:cs="Times New Roman"/>
        </w:rPr>
        <w:t>tribution of the sample with N = 10</w:t>
      </w:r>
      <w:r w:rsidR="00223AD0">
        <w:rPr>
          <w:rFonts w:ascii="Times New Roman" w:hAnsi="Times New Roman" w:cs="Times New Roman"/>
        </w:rPr>
        <w:t>0, (c) Sampling distr</w:t>
      </w:r>
      <w:r>
        <w:rPr>
          <w:rFonts w:ascii="Times New Roman" w:hAnsi="Times New Roman" w:cs="Times New Roman"/>
        </w:rPr>
        <w:t>ibution of the mean with N = 10</w:t>
      </w:r>
      <w:r w:rsidR="00223AD0">
        <w:rPr>
          <w:rFonts w:ascii="Times New Roman" w:hAnsi="Times New Roman" w:cs="Times New Roman"/>
        </w:rPr>
        <w:t>, and (d) Sampling distri</w:t>
      </w:r>
      <w:r>
        <w:rPr>
          <w:rFonts w:ascii="Times New Roman" w:hAnsi="Times New Roman" w:cs="Times New Roman"/>
        </w:rPr>
        <w:t>bution of the mean with N = 100</w:t>
      </w:r>
      <w:r w:rsidR="00223AD0">
        <w:rPr>
          <w:rFonts w:ascii="Times New Roman" w:hAnsi="Times New Roman" w:cs="Times New Roman"/>
        </w:rPr>
        <w:t xml:space="preserve">. </w:t>
      </w:r>
      <w:r w:rsidRPr="002C4A10">
        <w:rPr>
          <w:rFonts w:ascii="Times New Roman" w:hAnsi="Times New Roman" w:cs="Times New Roman"/>
          <w:b/>
        </w:rPr>
        <w:t xml:space="preserve">Use each label only once. </w:t>
      </w:r>
    </w:p>
    <w:p w14:paraId="268E8B8B" w14:textId="63FB8288" w:rsidR="00223AD0" w:rsidRDefault="00B01C6D" w:rsidP="00223AD0">
      <w:pPr>
        <w:rPr>
          <w:rFonts w:ascii="Times New Roman" w:hAnsi="Times New Roman" w:cs="Times New Roman"/>
        </w:rPr>
      </w:pPr>
      <w:r>
        <w:rPr>
          <w:rFonts w:ascii="Times New Roman" w:hAnsi="Times New Roman" w:cs="Times New Roman"/>
        </w:rPr>
        <w:t xml:space="preserve">                  </w:t>
      </w:r>
      <w:r>
        <w:rPr>
          <w:rFonts w:ascii="Helvetica" w:hAnsi="Helvetica" w:cs="Helvetica"/>
          <w:noProof/>
          <w:lang w:eastAsia="zh-TW"/>
        </w:rPr>
        <w:drawing>
          <wp:inline distT="0" distB="0" distL="0" distR="0" wp14:anchorId="48CBACA2" wp14:editId="3F5F1514">
            <wp:extent cx="4538133" cy="4139634"/>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8397" cy="4139875"/>
                    </a:xfrm>
                    <a:prstGeom prst="rect">
                      <a:avLst/>
                    </a:prstGeom>
                    <a:noFill/>
                    <a:ln>
                      <a:noFill/>
                    </a:ln>
                  </pic:spPr>
                </pic:pic>
              </a:graphicData>
            </a:graphic>
          </wp:inline>
        </w:drawing>
      </w:r>
    </w:p>
    <w:p w14:paraId="0E621B9F" w14:textId="5754C90F" w:rsidR="004A4966" w:rsidRPr="004A4966" w:rsidRDefault="004A4966" w:rsidP="00F701E0">
      <w:pPr>
        <w:pStyle w:val="a3"/>
        <w:numPr>
          <w:ilvl w:val="0"/>
          <w:numId w:val="2"/>
        </w:numPr>
        <w:spacing w:after="120"/>
        <w:contextualSpacing w:val="0"/>
        <w:rPr>
          <w:rFonts w:ascii="Times New Roman" w:hAnsi="Times New Roman" w:cs="Times New Roman"/>
        </w:rPr>
      </w:pPr>
      <w:r>
        <w:rPr>
          <w:rFonts w:ascii="Times New Roman" w:hAnsi="Times New Roman" w:cs="Times New Roman"/>
        </w:rPr>
        <w:lastRenderedPageBreak/>
        <w:t xml:space="preserve">Please circle which of the following statements are true. </w:t>
      </w:r>
      <w:r w:rsidRPr="00836B58">
        <w:rPr>
          <w:rFonts w:ascii="Times New Roman" w:hAnsi="Times New Roman" w:cs="Times New Roman"/>
          <w:b/>
        </w:rPr>
        <w:t>Please circle all answers that apply</w:t>
      </w:r>
      <w:r w:rsidR="000341EB">
        <w:rPr>
          <w:rFonts w:ascii="Times New Roman" w:hAnsi="Times New Roman" w:cs="Times New Roman"/>
          <w:b/>
        </w:rPr>
        <w:t xml:space="preserve"> </w:t>
      </w:r>
      <w:r w:rsidR="000341EB">
        <w:rPr>
          <w:rFonts w:ascii="Times New Roman" w:hAnsi="Times New Roman" w:cs="Times New Roman"/>
        </w:rPr>
        <w:t>(2 points)</w:t>
      </w:r>
      <w:r>
        <w:rPr>
          <w:rFonts w:ascii="Times New Roman" w:hAnsi="Times New Roman" w:cs="Times New Roman"/>
          <w:b/>
        </w:rPr>
        <w:t>.</w:t>
      </w:r>
    </w:p>
    <w:p w14:paraId="0731B432" w14:textId="41D28F7A" w:rsidR="004A4966" w:rsidRPr="00AF7D45" w:rsidRDefault="004A4966" w:rsidP="00F701E0">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 standard deviation is a characteristic of a random sa</w:t>
      </w:r>
      <w:r w:rsidR="0059203A" w:rsidRPr="00AF7D45">
        <w:rPr>
          <w:rFonts w:ascii="Times New Roman" w:hAnsi="Times New Roman" w:cs="Times New Roman"/>
        </w:rPr>
        <w:t>m</w:t>
      </w:r>
      <w:r w:rsidRPr="00AF7D45">
        <w:rPr>
          <w:rFonts w:ascii="Times New Roman" w:hAnsi="Times New Roman" w:cs="Times New Roman"/>
        </w:rPr>
        <w:t xml:space="preserve">pling process and not </w:t>
      </w:r>
      <w:r w:rsidR="0059203A" w:rsidRPr="00AF7D45">
        <w:rPr>
          <w:rFonts w:ascii="Times New Roman" w:hAnsi="Times New Roman" w:cs="Times New Roman"/>
        </w:rPr>
        <w:t xml:space="preserve">a </w:t>
      </w:r>
      <w:r w:rsidRPr="00AF7D45">
        <w:rPr>
          <w:rFonts w:ascii="Times New Roman" w:hAnsi="Times New Roman" w:cs="Times New Roman"/>
        </w:rPr>
        <w:t>characteristic of the population.</w:t>
      </w:r>
    </w:p>
    <w:p w14:paraId="4EC96F17" w14:textId="45D701FA" w:rsidR="004A4966" w:rsidRPr="00AF7D45" w:rsidRDefault="004A4966" w:rsidP="00F701E0">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 standard error is a characteristic of a random sa</w:t>
      </w:r>
      <w:r w:rsidR="0059203A" w:rsidRPr="00AF7D45">
        <w:rPr>
          <w:rFonts w:ascii="Times New Roman" w:hAnsi="Times New Roman" w:cs="Times New Roman"/>
        </w:rPr>
        <w:t>m</w:t>
      </w:r>
      <w:r w:rsidRPr="00AF7D45">
        <w:rPr>
          <w:rFonts w:ascii="Times New Roman" w:hAnsi="Times New Roman" w:cs="Times New Roman"/>
        </w:rPr>
        <w:t xml:space="preserve">pling process and not </w:t>
      </w:r>
      <w:r w:rsidR="0059203A" w:rsidRPr="00AF7D45">
        <w:rPr>
          <w:rFonts w:ascii="Times New Roman" w:hAnsi="Times New Roman" w:cs="Times New Roman"/>
        </w:rPr>
        <w:t xml:space="preserve">a </w:t>
      </w:r>
      <w:r w:rsidRPr="00AF7D45">
        <w:rPr>
          <w:rFonts w:ascii="Times New Roman" w:hAnsi="Times New Roman" w:cs="Times New Roman"/>
        </w:rPr>
        <w:t>characteristic of the population.</w:t>
      </w:r>
    </w:p>
    <w:p w14:paraId="1B911F79" w14:textId="19214141" w:rsidR="004A4966" w:rsidRPr="00AF7D45" w:rsidRDefault="004A4966" w:rsidP="00F701E0">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 standard deviation is a characteristic of the population.</w:t>
      </w:r>
    </w:p>
    <w:p w14:paraId="2971258C" w14:textId="2BD123E5" w:rsidR="004A4966" w:rsidRPr="00AF7D45" w:rsidRDefault="004A4966" w:rsidP="00F701E0">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 standard error is a characteristic of the population.</w:t>
      </w:r>
    </w:p>
    <w:p w14:paraId="16BAE934" w14:textId="77777777" w:rsidR="004A4966" w:rsidRDefault="004A4966" w:rsidP="004A4966">
      <w:pPr>
        <w:pStyle w:val="a3"/>
        <w:ind w:left="1440"/>
        <w:rPr>
          <w:rFonts w:ascii="Times New Roman" w:hAnsi="Times New Roman" w:cs="Times New Roman"/>
        </w:rPr>
      </w:pPr>
    </w:p>
    <w:p w14:paraId="3EF5095D" w14:textId="64F7E47E" w:rsidR="0084096A" w:rsidRPr="0084096A" w:rsidRDefault="0084096A" w:rsidP="0084096A">
      <w:pPr>
        <w:rPr>
          <w:rFonts w:ascii="Times New Roman" w:hAnsi="Times New Roman" w:cs="Times New Roman"/>
        </w:rPr>
      </w:pPr>
    </w:p>
    <w:p w14:paraId="549241B5" w14:textId="14586AFA" w:rsidR="0059203A" w:rsidRDefault="00274556" w:rsidP="000341EB">
      <w:pPr>
        <w:pStyle w:val="a3"/>
        <w:numPr>
          <w:ilvl w:val="0"/>
          <w:numId w:val="2"/>
        </w:numPr>
        <w:spacing w:after="120"/>
        <w:contextualSpacing w:val="0"/>
        <w:rPr>
          <w:rFonts w:ascii="Times New Roman" w:hAnsi="Times New Roman" w:cs="Times New Roman"/>
        </w:rPr>
      </w:pPr>
      <w:r>
        <w:rPr>
          <w:rFonts w:ascii="Times New Roman" w:hAnsi="Times New Roman" w:cs="Times New Roman"/>
        </w:rPr>
        <w:t xml:space="preserve">When calculating confidence intervals, would you look up the </w:t>
      </w:r>
      <w:r w:rsidR="00CB2528">
        <w:rPr>
          <w:rFonts w:ascii="Times New Roman" w:hAnsi="Times New Roman" w:cs="Times New Roman"/>
        </w:rPr>
        <w:t>critical score from either the z distribution or the t distribution</w:t>
      </w:r>
      <w:r>
        <w:rPr>
          <w:rFonts w:ascii="Times New Roman" w:hAnsi="Times New Roman" w:cs="Times New Roman"/>
        </w:rPr>
        <w:t xml:space="preserve"> for eac</w:t>
      </w:r>
      <w:r w:rsidR="000341EB">
        <w:rPr>
          <w:rFonts w:ascii="Times New Roman" w:hAnsi="Times New Roman" w:cs="Times New Roman"/>
        </w:rPr>
        <w:t xml:space="preserve">h of the following sample sizes? Please </w:t>
      </w:r>
      <w:r w:rsidR="00CB2528">
        <w:rPr>
          <w:rFonts w:ascii="Times New Roman" w:hAnsi="Times New Roman" w:cs="Times New Roman"/>
        </w:rPr>
        <w:t>choose either</w:t>
      </w:r>
      <w:r w:rsidR="000341EB">
        <w:rPr>
          <w:rFonts w:ascii="Times New Roman" w:hAnsi="Times New Roman" w:cs="Times New Roman"/>
        </w:rPr>
        <w:t xml:space="preserve"> </w:t>
      </w:r>
      <w:r w:rsidR="00CB2528">
        <w:rPr>
          <w:rFonts w:ascii="Times New Roman" w:hAnsi="Times New Roman" w:cs="Times New Roman"/>
        </w:rPr>
        <w:t>‘</w:t>
      </w:r>
      <w:r w:rsidR="000341EB">
        <w:rPr>
          <w:rFonts w:ascii="Times New Roman" w:hAnsi="Times New Roman" w:cs="Times New Roman"/>
        </w:rPr>
        <w:t xml:space="preserve">z </w:t>
      </w:r>
      <w:r w:rsidR="00CB2528">
        <w:rPr>
          <w:rFonts w:ascii="Times New Roman" w:hAnsi="Times New Roman" w:cs="Times New Roman"/>
        </w:rPr>
        <w:t>distribution’</w:t>
      </w:r>
      <w:r w:rsidR="000341EB">
        <w:rPr>
          <w:rFonts w:ascii="Times New Roman" w:hAnsi="Times New Roman" w:cs="Times New Roman"/>
        </w:rPr>
        <w:t xml:space="preserve"> or </w:t>
      </w:r>
      <w:r w:rsidR="00CB2528">
        <w:rPr>
          <w:rFonts w:ascii="Times New Roman" w:hAnsi="Times New Roman" w:cs="Times New Roman"/>
        </w:rPr>
        <w:t>‘</w:t>
      </w:r>
      <w:r w:rsidR="000341EB">
        <w:rPr>
          <w:rFonts w:ascii="Times New Roman" w:hAnsi="Times New Roman" w:cs="Times New Roman"/>
        </w:rPr>
        <w:t xml:space="preserve">t </w:t>
      </w:r>
      <w:r w:rsidR="00CB2528">
        <w:rPr>
          <w:rFonts w:ascii="Times New Roman" w:hAnsi="Times New Roman" w:cs="Times New Roman"/>
        </w:rPr>
        <w:t>distribution’ for</w:t>
      </w:r>
      <w:r w:rsidR="000341EB">
        <w:rPr>
          <w:rFonts w:ascii="Times New Roman" w:hAnsi="Times New Roman" w:cs="Times New Roman"/>
        </w:rPr>
        <w:t xml:space="preserve"> each of the blanks (4 points).</w:t>
      </w:r>
    </w:p>
    <w:p w14:paraId="7D1DCEB5" w14:textId="3C20F0D6" w:rsidR="00274556" w:rsidRDefault="00E76E13" w:rsidP="000341EB">
      <w:pPr>
        <w:pStyle w:val="a3"/>
        <w:numPr>
          <w:ilvl w:val="1"/>
          <w:numId w:val="2"/>
        </w:numPr>
        <w:spacing w:after="120"/>
        <w:contextualSpacing w:val="0"/>
        <w:rPr>
          <w:rFonts w:ascii="Times New Roman" w:hAnsi="Times New Roman" w:cs="Times New Roman"/>
        </w:rPr>
      </w:pPr>
      <w:r>
        <w:rPr>
          <w:rFonts w:ascii="Times New Roman" w:hAnsi="Times New Roman" w:cs="Times New Roman"/>
        </w:rPr>
        <w:t>7</w:t>
      </w:r>
      <w:r w:rsidR="000341EB">
        <w:rPr>
          <w:rFonts w:ascii="Times New Roman" w:hAnsi="Times New Roman" w:cs="Times New Roman"/>
        </w:rPr>
        <w:t xml:space="preserve"> </w:t>
      </w:r>
      <w:r w:rsidR="00AF7D45">
        <w:rPr>
          <w:rFonts w:ascii="Times New Roman" w:hAnsi="Times New Roman" w:cs="Times New Roman"/>
        </w:rPr>
        <w:t>__________________</w:t>
      </w:r>
    </w:p>
    <w:p w14:paraId="06EFB07A" w14:textId="1D7898BB" w:rsidR="000341EB" w:rsidRDefault="00E76E13" w:rsidP="000341EB">
      <w:pPr>
        <w:pStyle w:val="a3"/>
        <w:numPr>
          <w:ilvl w:val="1"/>
          <w:numId w:val="2"/>
        </w:numPr>
        <w:spacing w:after="120"/>
        <w:contextualSpacing w:val="0"/>
        <w:rPr>
          <w:rFonts w:ascii="Times New Roman" w:hAnsi="Times New Roman" w:cs="Times New Roman"/>
        </w:rPr>
      </w:pPr>
      <w:r>
        <w:rPr>
          <w:rFonts w:ascii="Times New Roman" w:hAnsi="Times New Roman" w:cs="Times New Roman"/>
        </w:rPr>
        <w:t>25</w:t>
      </w:r>
      <w:r w:rsidR="000341EB">
        <w:rPr>
          <w:rFonts w:ascii="Times New Roman" w:hAnsi="Times New Roman" w:cs="Times New Roman"/>
        </w:rPr>
        <w:t xml:space="preserve"> </w:t>
      </w:r>
      <w:r w:rsidR="00AF7D45">
        <w:rPr>
          <w:rFonts w:ascii="Times New Roman" w:hAnsi="Times New Roman" w:cs="Times New Roman"/>
        </w:rPr>
        <w:t>__________</w:t>
      </w:r>
      <w:r w:rsidR="000341EB">
        <w:rPr>
          <w:rFonts w:ascii="Times New Roman" w:hAnsi="Times New Roman" w:cs="Times New Roman"/>
        </w:rPr>
        <w:t>_____________</w:t>
      </w:r>
    </w:p>
    <w:p w14:paraId="45F95E90" w14:textId="1A9AFFEB" w:rsidR="000341EB" w:rsidRDefault="00E76E13" w:rsidP="000341EB">
      <w:pPr>
        <w:pStyle w:val="a3"/>
        <w:numPr>
          <w:ilvl w:val="1"/>
          <w:numId w:val="2"/>
        </w:numPr>
        <w:spacing w:after="120"/>
        <w:contextualSpacing w:val="0"/>
        <w:rPr>
          <w:rFonts w:ascii="Times New Roman" w:hAnsi="Times New Roman" w:cs="Times New Roman"/>
        </w:rPr>
      </w:pPr>
      <w:r>
        <w:rPr>
          <w:rFonts w:ascii="Times New Roman" w:hAnsi="Times New Roman" w:cs="Times New Roman"/>
        </w:rPr>
        <w:t>32</w:t>
      </w:r>
      <w:r w:rsidR="000341EB">
        <w:rPr>
          <w:rFonts w:ascii="Times New Roman" w:hAnsi="Times New Roman" w:cs="Times New Roman"/>
        </w:rPr>
        <w:t xml:space="preserve"> </w:t>
      </w:r>
      <w:r w:rsidR="00AF7D45">
        <w:rPr>
          <w:rFonts w:ascii="Times New Roman" w:hAnsi="Times New Roman" w:cs="Times New Roman"/>
        </w:rPr>
        <w:t>_____________________</w:t>
      </w:r>
    </w:p>
    <w:p w14:paraId="3FE8900A" w14:textId="3FF3EBC0" w:rsidR="000341EB" w:rsidRPr="000341EB" w:rsidRDefault="000341EB" w:rsidP="000341EB">
      <w:pPr>
        <w:pStyle w:val="a3"/>
        <w:numPr>
          <w:ilvl w:val="1"/>
          <w:numId w:val="2"/>
        </w:numPr>
        <w:spacing w:after="120"/>
        <w:contextualSpacing w:val="0"/>
        <w:rPr>
          <w:rFonts w:ascii="Times New Roman" w:hAnsi="Times New Roman" w:cs="Times New Roman"/>
        </w:rPr>
      </w:pPr>
      <w:r>
        <w:rPr>
          <w:rFonts w:ascii="Times New Roman" w:hAnsi="Times New Roman" w:cs="Times New Roman"/>
        </w:rPr>
        <w:t>100 __</w:t>
      </w:r>
      <w:r w:rsidR="00AF7D45">
        <w:rPr>
          <w:rFonts w:ascii="Times New Roman" w:hAnsi="Times New Roman" w:cs="Times New Roman"/>
        </w:rPr>
        <w:t>______________________</w:t>
      </w:r>
    </w:p>
    <w:p w14:paraId="1F38B5B6" w14:textId="77777777" w:rsidR="0059203A" w:rsidRDefault="0059203A" w:rsidP="0059203A">
      <w:pPr>
        <w:pStyle w:val="a3"/>
        <w:ind w:left="740"/>
        <w:rPr>
          <w:rFonts w:ascii="Times New Roman" w:hAnsi="Times New Roman" w:cs="Times New Roman"/>
        </w:rPr>
      </w:pPr>
    </w:p>
    <w:p w14:paraId="4FF6A647" w14:textId="1F07CBA3" w:rsidR="000341EB" w:rsidRDefault="000341EB" w:rsidP="000341EB">
      <w:pPr>
        <w:pStyle w:val="a3"/>
        <w:numPr>
          <w:ilvl w:val="0"/>
          <w:numId w:val="2"/>
        </w:numPr>
        <w:spacing w:after="120"/>
        <w:contextualSpacing w:val="0"/>
        <w:rPr>
          <w:rFonts w:ascii="Times New Roman" w:hAnsi="Times New Roman" w:cs="Times New Roman"/>
        </w:rPr>
      </w:pPr>
      <w:r>
        <w:rPr>
          <w:rFonts w:ascii="Times New Roman" w:hAnsi="Times New Roman" w:cs="Times New Roman"/>
        </w:rPr>
        <w:t xml:space="preserve">Which of the following are characteristics of the t distribution. </w:t>
      </w:r>
      <w:r w:rsidRPr="00836B58">
        <w:rPr>
          <w:rFonts w:ascii="Times New Roman" w:hAnsi="Times New Roman" w:cs="Times New Roman"/>
          <w:b/>
        </w:rPr>
        <w:t>Please circle all answers that apply</w:t>
      </w:r>
      <w:r>
        <w:rPr>
          <w:rFonts w:ascii="Times New Roman" w:hAnsi="Times New Roman" w:cs="Times New Roman"/>
          <w:b/>
        </w:rPr>
        <w:t xml:space="preserve"> </w:t>
      </w:r>
      <w:r>
        <w:rPr>
          <w:rFonts w:ascii="Times New Roman" w:hAnsi="Times New Roman" w:cs="Times New Roman"/>
        </w:rPr>
        <w:t>(2 points)</w:t>
      </w:r>
      <w:r w:rsidRPr="00836B58">
        <w:rPr>
          <w:rFonts w:ascii="Times New Roman" w:hAnsi="Times New Roman" w:cs="Times New Roman"/>
          <w:b/>
        </w:rPr>
        <w:t>:</w:t>
      </w:r>
    </w:p>
    <w:p w14:paraId="697EFCFE" w14:textId="77777777" w:rsidR="00E76E13" w:rsidRPr="00AF7D45" w:rsidRDefault="00E76E13" w:rsidP="00E76E13">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 curve is flatter than the normal distribution at small sample sizes</w:t>
      </w:r>
    </w:p>
    <w:p w14:paraId="38C2D37C" w14:textId="66CE268D" w:rsidR="000341EB" w:rsidRPr="00AF7D45" w:rsidRDefault="00B01C6D" w:rsidP="000341EB">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As you get a sample size of 20 or greater, the t distribution looks very similar to the normal distribution</w:t>
      </w:r>
    </w:p>
    <w:p w14:paraId="25381537" w14:textId="235EFFB4" w:rsidR="000341EB" w:rsidRPr="00AF7D45" w:rsidRDefault="000341EB" w:rsidP="000341EB">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 xml:space="preserve">The shape of the </w:t>
      </w:r>
      <w:r w:rsidR="00743037" w:rsidRPr="00AF7D45">
        <w:rPr>
          <w:rFonts w:ascii="Times New Roman" w:hAnsi="Times New Roman" w:cs="Times New Roman"/>
        </w:rPr>
        <w:t>t distribution</w:t>
      </w:r>
      <w:r w:rsidRPr="00AF7D45">
        <w:rPr>
          <w:rFonts w:ascii="Times New Roman" w:hAnsi="Times New Roman" w:cs="Times New Roman"/>
        </w:rPr>
        <w:t xml:space="preserve"> depends on the standard deviation of your dataset</w:t>
      </w:r>
    </w:p>
    <w:p w14:paraId="7A0C9225" w14:textId="06F8724E" w:rsidR="000341EB" w:rsidRPr="00AF7D45" w:rsidRDefault="00743037" w:rsidP="000341EB">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 shape of the t distribution</w:t>
      </w:r>
      <w:r w:rsidR="000341EB" w:rsidRPr="00AF7D45">
        <w:rPr>
          <w:rFonts w:ascii="Times New Roman" w:hAnsi="Times New Roman" w:cs="Times New Roman"/>
        </w:rPr>
        <w:t xml:space="preserve"> depends on the degrees of freedom of your dataset</w:t>
      </w:r>
    </w:p>
    <w:p w14:paraId="7392984C" w14:textId="77777777" w:rsidR="000341EB" w:rsidRPr="00AF7D45" w:rsidRDefault="000341EB" w:rsidP="000341EB">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 xml:space="preserve">The distribution is bell shaped and symmetric around the mean </w:t>
      </w:r>
    </w:p>
    <w:p w14:paraId="2AD801B2" w14:textId="77777777" w:rsidR="000341EB" w:rsidRDefault="000341EB" w:rsidP="000341EB">
      <w:pPr>
        <w:pStyle w:val="a3"/>
        <w:spacing w:after="120"/>
        <w:ind w:left="1440"/>
        <w:contextualSpacing w:val="0"/>
        <w:rPr>
          <w:rFonts w:ascii="Times New Roman" w:hAnsi="Times New Roman" w:cs="Times New Roman"/>
        </w:rPr>
      </w:pPr>
    </w:p>
    <w:p w14:paraId="02F74CA3" w14:textId="6762118E" w:rsidR="000341EB" w:rsidRDefault="000341EB" w:rsidP="000341EB">
      <w:pPr>
        <w:pStyle w:val="a3"/>
        <w:numPr>
          <w:ilvl w:val="0"/>
          <w:numId w:val="2"/>
        </w:numPr>
        <w:spacing w:after="120"/>
        <w:contextualSpacing w:val="0"/>
        <w:rPr>
          <w:rFonts w:ascii="Times New Roman" w:hAnsi="Times New Roman" w:cs="Times New Roman"/>
        </w:rPr>
      </w:pPr>
      <w:r>
        <w:rPr>
          <w:rFonts w:ascii="Times New Roman" w:hAnsi="Times New Roman" w:cs="Times New Roman"/>
        </w:rPr>
        <w:t xml:space="preserve">What happens to the margin of error (does it get </w:t>
      </w:r>
      <w:r w:rsidR="00CD234A">
        <w:rPr>
          <w:rFonts w:ascii="Times New Roman" w:hAnsi="Times New Roman" w:cs="Times New Roman"/>
        </w:rPr>
        <w:t>bigger, smaller, or stay the same</w:t>
      </w:r>
      <w:r>
        <w:rPr>
          <w:rFonts w:ascii="Times New Roman" w:hAnsi="Times New Roman" w:cs="Times New Roman"/>
        </w:rPr>
        <w:t xml:space="preserve">) </w:t>
      </w:r>
      <w:r w:rsidR="00CD234A">
        <w:rPr>
          <w:rFonts w:ascii="Times New Roman" w:hAnsi="Times New Roman" w:cs="Times New Roman"/>
        </w:rPr>
        <w:t>in each of the following scenarios</w:t>
      </w:r>
      <w:r w:rsidR="007C6E79">
        <w:rPr>
          <w:rFonts w:ascii="Times New Roman" w:hAnsi="Times New Roman" w:cs="Times New Roman"/>
        </w:rPr>
        <w:t xml:space="preserve"> (</w:t>
      </w:r>
      <w:r w:rsidR="00B01C6D">
        <w:rPr>
          <w:rFonts w:ascii="Times New Roman" w:hAnsi="Times New Roman" w:cs="Times New Roman"/>
        </w:rPr>
        <w:t>3</w:t>
      </w:r>
      <w:r>
        <w:rPr>
          <w:rFonts w:ascii="Times New Roman" w:hAnsi="Times New Roman" w:cs="Times New Roman"/>
        </w:rPr>
        <w:t xml:space="preserve"> points):</w:t>
      </w:r>
    </w:p>
    <w:p w14:paraId="60088E63" w14:textId="2EC98A68" w:rsidR="000341EB" w:rsidRPr="00AF7D45" w:rsidRDefault="000341EB" w:rsidP="000341EB">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 xml:space="preserve">You </w:t>
      </w:r>
      <w:r w:rsidR="00B01C6D" w:rsidRPr="00AF7D45">
        <w:rPr>
          <w:rFonts w:ascii="Times New Roman" w:hAnsi="Times New Roman" w:cs="Times New Roman"/>
        </w:rPr>
        <w:t>decrease</w:t>
      </w:r>
      <w:r w:rsidRPr="00AF7D45">
        <w:rPr>
          <w:rFonts w:ascii="Times New Roman" w:hAnsi="Times New Roman" w:cs="Times New Roman"/>
        </w:rPr>
        <w:t xml:space="preserve"> your sample size from 100</w:t>
      </w:r>
      <w:r w:rsidR="00B01C6D" w:rsidRPr="00AF7D45">
        <w:rPr>
          <w:rFonts w:ascii="Times New Roman" w:hAnsi="Times New Roman" w:cs="Times New Roman"/>
        </w:rPr>
        <w:t>0 to 100</w:t>
      </w:r>
      <w:r w:rsidR="00AF7D45">
        <w:rPr>
          <w:rFonts w:ascii="Times New Roman" w:hAnsi="Times New Roman" w:cs="Times New Roman"/>
        </w:rPr>
        <w:t xml:space="preserve"> ___</w:t>
      </w:r>
      <w:r w:rsidRPr="00AF7D45">
        <w:rPr>
          <w:rFonts w:ascii="Times New Roman" w:hAnsi="Times New Roman" w:cs="Times New Roman"/>
        </w:rPr>
        <w:t>_______________</w:t>
      </w:r>
    </w:p>
    <w:p w14:paraId="4671318A" w14:textId="29D5F527" w:rsidR="00B01C6D" w:rsidRPr="00AF7D45" w:rsidRDefault="00B01C6D" w:rsidP="00B01C6D">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You move from calculating a 99% confidence interval to a 95% confidence interval __</w:t>
      </w:r>
      <w:r w:rsidR="00AF7D45">
        <w:rPr>
          <w:rFonts w:ascii="Times New Roman" w:hAnsi="Times New Roman" w:cs="Times New Roman"/>
        </w:rPr>
        <w:t>________________</w:t>
      </w:r>
    </w:p>
    <w:p w14:paraId="08D151F3" w14:textId="6B20E0EF" w:rsidR="00CD234A" w:rsidRPr="00AF7D45" w:rsidRDefault="00CD234A" w:rsidP="000341EB">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 xml:space="preserve">You increase the mean of your </w:t>
      </w:r>
      <w:r w:rsidR="00B01C6D" w:rsidRPr="00AF7D45">
        <w:rPr>
          <w:rFonts w:ascii="Times New Roman" w:hAnsi="Times New Roman" w:cs="Times New Roman"/>
        </w:rPr>
        <w:t>population dataset from mean = 1 to mean = 2</w:t>
      </w:r>
      <w:r w:rsidRPr="00AF7D45">
        <w:rPr>
          <w:rFonts w:ascii="Times New Roman" w:hAnsi="Times New Roman" w:cs="Times New Roman"/>
        </w:rPr>
        <w:t xml:space="preserve"> _____</w:t>
      </w:r>
      <w:r w:rsidR="00AF7D45">
        <w:rPr>
          <w:rFonts w:ascii="Times New Roman" w:hAnsi="Times New Roman" w:cs="Times New Roman"/>
        </w:rPr>
        <w:t>______</w:t>
      </w:r>
      <w:r w:rsidRPr="00AF7D45">
        <w:rPr>
          <w:rFonts w:ascii="Times New Roman" w:hAnsi="Times New Roman" w:cs="Times New Roman"/>
        </w:rPr>
        <w:t>__________________</w:t>
      </w:r>
    </w:p>
    <w:p w14:paraId="7F865472" w14:textId="77777777" w:rsidR="00B01C6D" w:rsidRDefault="00B01C6D" w:rsidP="00B01C6D">
      <w:pPr>
        <w:pStyle w:val="a3"/>
        <w:spacing w:after="120"/>
        <w:ind w:left="1440"/>
        <w:contextualSpacing w:val="0"/>
        <w:rPr>
          <w:rFonts w:ascii="Times New Roman" w:hAnsi="Times New Roman" w:cs="Times New Roman"/>
        </w:rPr>
      </w:pPr>
    </w:p>
    <w:p w14:paraId="13626B52" w14:textId="77777777" w:rsidR="007C6E79" w:rsidRDefault="007C6E79">
      <w:pPr>
        <w:rPr>
          <w:rFonts w:ascii="Times New Roman" w:hAnsi="Times New Roman" w:cs="Times New Roman"/>
        </w:rPr>
      </w:pPr>
    </w:p>
    <w:p w14:paraId="272EBC1B" w14:textId="32BC7718" w:rsidR="00F67B3F" w:rsidRDefault="00C647C8" w:rsidP="00F67B3F">
      <w:pPr>
        <w:pStyle w:val="a3"/>
        <w:numPr>
          <w:ilvl w:val="0"/>
          <w:numId w:val="2"/>
        </w:numPr>
        <w:rPr>
          <w:rFonts w:ascii="Times New Roman" w:hAnsi="Times New Roman" w:cs="Times New Roman"/>
        </w:rPr>
      </w:pPr>
      <w:r w:rsidRPr="00C647C8">
        <w:rPr>
          <w:rFonts w:ascii="Times New Roman" w:hAnsi="Times New Roman" w:cs="Times New Roman"/>
        </w:rPr>
        <w:lastRenderedPageBreak/>
        <w:t>What probability value would you look up in a z-score table if</w:t>
      </w:r>
      <w:r>
        <w:rPr>
          <w:rFonts w:ascii="Times New Roman" w:hAnsi="Times New Roman" w:cs="Times New Roman"/>
        </w:rPr>
        <w:t xml:space="preserve"> I asked you to calculate the 9</w:t>
      </w:r>
      <w:r w:rsidR="00B01C6D">
        <w:rPr>
          <w:rFonts w:ascii="Times New Roman" w:hAnsi="Times New Roman" w:cs="Times New Roman"/>
        </w:rPr>
        <w:t>5</w:t>
      </w:r>
      <w:r>
        <w:rPr>
          <w:rFonts w:ascii="Times New Roman" w:hAnsi="Times New Roman" w:cs="Times New Roman"/>
        </w:rPr>
        <w:t>%</w:t>
      </w:r>
      <w:r w:rsidRPr="00C647C8">
        <w:rPr>
          <w:rFonts w:ascii="Times New Roman" w:hAnsi="Times New Roman" w:cs="Times New Roman"/>
        </w:rPr>
        <w:t xml:space="preserve"> confidence interval of a dataset with N = 100? </w:t>
      </w:r>
      <w:r w:rsidR="00F67B3F">
        <w:rPr>
          <w:rFonts w:ascii="Times New Roman" w:hAnsi="Times New Roman" w:cs="Times New Roman"/>
        </w:rPr>
        <w:t xml:space="preserve"> (2 points) </w:t>
      </w:r>
    </w:p>
    <w:p w14:paraId="76A265BD" w14:textId="77777777" w:rsidR="00C647C8" w:rsidRDefault="00C647C8">
      <w:pPr>
        <w:rPr>
          <w:rFonts w:ascii="Times New Roman" w:hAnsi="Times New Roman" w:cs="Times New Roman"/>
          <w:b/>
        </w:rPr>
      </w:pPr>
    </w:p>
    <w:p w14:paraId="3BBFA837" w14:textId="77777777" w:rsidR="00C647C8" w:rsidRDefault="00C647C8" w:rsidP="00B01C6D">
      <w:pPr>
        <w:spacing w:after="120"/>
        <w:rPr>
          <w:rFonts w:ascii="Times New Roman" w:hAnsi="Times New Roman" w:cs="Times New Roman"/>
        </w:rPr>
      </w:pPr>
    </w:p>
    <w:p w14:paraId="499B76F3" w14:textId="77777777" w:rsidR="00B01C6D" w:rsidRPr="00B01C6D" w:rsidRDefault="00B01C6D" w:rsidP="00B01C6D">
      <w:pPr>
        <w:spacing w:after="120"/>
        <w:rPr>
          <w:rFonts w:ascii="Times New Roman" w:hAnsi="Times New Roman" w:cs="Times New Roman"/>
        </w:rPr>
      </w:pPr>
    </w:p>
    <w:p w14:paraId="5B12CB58" w14:textId="0445C8B8" w:rsidR="00291512" w:rsidRPr="00291512" w:rsidRDefault="00C647C8" w:rsidP="00291512">
      <w:pPr>
        <w:pStyle w:val="a3"/>
        <w:numPr>
          <w:ilvl w:val="0"/>
          <w:numId w:val="2"/>
        </w:numPr>
        <w:spacing w:after="120"/>
        <w:contextualSpacing w:val="0"/>
        <w:rPr>
          <w:rFonts w:ascii="Times New Roman" w:hAnsi="Times New Roman" w:cs="Times New Roman"/>
        </w:rPr>
      </w:pPr>
      <w:r>
        <w:rPr>
          <w:rFonts w:ascii="Times New Roman" w:hAnsi="Times New Roman" w:cs="Times New Roman"/>
        </w:rPr>
        <w:t xml:space="preserve">Which of the following is true about a </w:t>
      </w:r>
      <w:r w:rsidR="00291512">
        <w:rPr>
          <w:rFonts w:ascii="Times New Roman" w:hAnsi="Times New Roman" w:cs="Times New Roman"/>
        </w:rPr>
        <w:t>90</w:t>
      </w:r>
      <w:r w:rsidR="00291512" w:rsidRPr="00291512">
        <w:rPr>
          <w:rFonts w:ascii="Times New Roman" w:hAnsi="Times New Roman" w:cs="Times New Roman"/>
          <w:vertAlign w:val="superscript"/>
        </w:rPr>
        <w:t>th</w:t>
      </w:r>
      <w:r w:rsidR="00291512">
        <w:rPr>
          <w:rFonts w:ascii="Times New Roman" w:hAnsi="Times New Roman" w:cs="Times New Roman"/>
        </w:rPr>
        <w:t xml:space="preserve">% </w:t>
      </w:r>
      <w:r>
        <w:rPr>
          <w:rFonts w:ascii="Times New Roman" w:hAnsi="Times New Roman" w:cs="Times New Roman"/>
        </w:rPr>
        <w:t>confidence interval</w:t>
      </w:r>
      <w:r w:rsidR="00743037">
        <w:rPr>
          <w:rFonts w:ascii="Times New Roman" w:hAnsi="Times New Roman" w:cs="Times New Roman"/>
        </w:rPr>
        <w:t xml:space="preserve"> of the mean</w:t>
      </w:r>
      <w:r>
        <w:rPr>
          <w:rFonts w:ascii="Times New Roman" w:hAnsi="Times New Roman" w:cs="Times New Roman"/>
        </w:rPr>
        <w:t xml:space="preserve"> </w:t>
      </w:r>
      <w:r w:rsidRPr="00836B58">
        <w:rPr>
          <w:rFonts w:ascii="Times New Roman" w:hAnsi="Times New Roman" w:cs="Times New Roman"/>
          <w:b/>
        </w:rPr>
        <w:t>Please circle all answers that apply</w:t>
      </w:r>
      <w:r>
        <w:rPr>
          <w:rFonts w:ascii="Times New Roman" w:hAnsi="Times New Roman" w:cs="Times New Roman"/>
          <w:b/>
        </w:rPr>
        <w:t xml:space="preserve"> </w:t>
      </w:r>
      <w:r>
        <w:rPr>
          <w:rFonts w:ascii="Times New Roman" w:hAnsi="Times New Roman" w:cs="Times New Roman"/>
        </w:rPr>
        <w:t>(2 points)</w:t>
      </w:r>
      <w:r w:rsidRPr="00836B58">
        <w:rPr>
          <w:rFonts w:ascii="Times New Roman" w:hAnsi="Times New Roman" w:cs="Times New Roman"/>
          <w:b/>
        </w:rPr>
        <w:t>:</w:t>
      </w:r>
    </w:p>
    <w:p w14:paraId="75BD26FC" w14:textId="43D313D6" w:rsidR="00291512" w:rsidRPr="00AF7D45" w:rsidRDefault="00291512" w:rsidP="00291512">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A range of values so defined that there is a 90% probability that the mean of your sample is the same as the mean of the population</w:t>
      </w:r>
    </w:p>
    <w:p w14:paraId="660F2735" w14:textId="77777777" w:rsidR="00291512" w:rsidRPr="00AF7D45" w:rsidRDefault="00291512" w:rsidP="00291512">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There is a 90% probability that the true population mean is within the confidence interval of one sample</w:t>
      </w:r>
    </w:p>
    <w:p w14:paraId="6819E0D4" w14:textId="1266D06C" w:rsidR="00291512" w:rsidRPr="00AF7D45" w:rsidRDefault="00291512" w:rsidP="00291512">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There is a 90% probability that any given confidence interval from a random sample will contain the tru</w:t>
      </w:r>
      <w:r w:rsidR="00743037" w:rsidRPr="00AF7D45">
        <w:rPr>
          <w:rFonts w:ascii="Times New Roman" w:hAnsi="Times New Roman" w:cs="Times New Roman"/>
        </w:rPr>
        <w:t>e population mean.</w:t>
      </w:r>
    </w:p>
    <w:p w14:paraId="2DF03816" w14:textId="04FB4E68" w:rsidR="00291512" w:rsidRPr="00AF7D45" w:rsidRDefault="00291512" w:rsidP="00C647C8">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You must use the z distribution when sample size is &lt; = 30</w:t>
      </w:r>
    </w:p>
    <w:p w14:paraId="0289EE72" w14:textId="08860A6B" w:rsidR="00C647C8" w:rsidRPr="00AF7D45" w:rsidRDefault="00291512" w:rsidP="00291512">
      <w:pPr>
        <w:pStyle w:val="a3"/>
        <w:numPr>
          <w:ilvl w:val="1"/>
          <w:numId w:val="2"/>
        </w:numPr>
        <w:spacing w:after="120"/>
        <w:contextualSpacing w:val="0"/>
        <w:rPr>
          <w:rFonts w:ascii="Times New Roman" w:hAnsi="Times New Roman" w:cs="Times New Roman"/>
        </w:rPr>
      </w:pPr>
      <w:r w:rsidRPr="00AF7D45">
        <w:rPr>
          <w:rFonts w:ascii="Times New Roman" w:hAnsi="Times New Roman" w:cs="Times New Roman"/>
        </w:rPr>
        <w:t>You need to know the degrees of freedom of your sample when calculating z critical values and using the z-look up table</w:t>
      </w:r>
    </w:p>
    <w:p w14:paraId="008D4770" w14:textId="77777777" w:rsidR="00C647C8" w:rsidRDefault="00C647C8">
      <w:pPr>
        <w:rPr>
          <w:rFonts w:ascii="Times New Roman" w:hAnsi="Times New Roman" w:cs="Times New Roman"/>
          <w:b/>
        </w:rPr>
      </w:pPr>
    </w:p>
    <w:p w14:paraId="1843EC96" w14:textId="4F076A32" w:rsidR="00B45362" w:rsidRDefault="00B45362">
      <w:pPr>
        <w:rPr>
          <w:rFonts w:ascii="Times New Roman" w:hAnsi="Times New Roman" w:cs="Times New Roman"/>
          <w:b/>
        </w:rPr>
      </w:pPr>
      <w:r>
        <w:rPr>
          <w:rFonts w:ascii="Times New Roman" w:hAnsi="Times New Roman" w:cs="Times New Roman"/>
          <w:b/>
        </w:rPr>
        <w:t>Open-ended Questions</w:t>
      </w:r>
      <w:r w:rsidR="00CD234A">
        <w:rPr>
          <w:rFonts w:ascii="Times New Roman" w:hAnsi="Times New Roman" w:cs="Times New Roman"/>
          <w:b/>
        </w:rPr>
        <w:t>:</w:t>
      </w:r>
    </w:p>
    <w:p w14:paraId="6A81CE16" w14:textId="05A257A8" w:rsidR="00CD234A" w:rsidRDefault="00C647C8" w:rsidP="007C6E79">
      <w:pPr>
        <w:pStyle w:val="a3"/>
        <w:numPr>
          <w:ilvl w:val="0"/>
          <w:numId w:val="2"/>
        </w:numPr>
        <w:rPr>
          <w:rFonts w:ascii="Times New Roman" w:hAnsi="Times New Roman" w:cs="Times New Roman"/>
        </w:rPr>
      </w:pPr>
      <w:r>
        <w:rPr>
          <w:rFonts w:ascii="Times New Roman" w:hAnsi="Times New Roman" w:cs="Times New Roman"/>
        </w:rPr>
        <w:t xml:space="preserve"> </w:t>
      </w:r>
      <w:r w:rsidR="00F771EC">
        <w:rPr>
          <w:rFonts w:ascii="Times New Roman" w:hAnsi="Times New Roman" w:cs="Times New Roman"/>
        </w:rPr>
        <w:t xml:space="preserve">University of Michigan is thinking of holding a two-day festival this Earth Day to highlight all of the great environmental research and outreach faculty, staff, and students are doing at the University. The University estimates that this event will cost $200,000, so they only want to hold the festival if approximately 20% of Ann Arbor’s population will come to the event. Please design a survey to collect this information for the University. Please consider feasibility of data collection and the ideal sampling design that will reduce the multiple types of bias we learned about in this class </w:t>
      </w:r>
      <w:r>
        <w:rPr>
          <w:rFonts w:ascii="Times New Roman" w:hAnsi="Times New Roman" w:cs="Times New Roman"/>
        </w:rPr>
        <w:t>(6</w:t>
      </w:r>
      <w:r w:rsidR="007C6E79">
        <w:rPr>
          <w:rFonts w:ascii="Times New Roman" w:hAnsi="Times New Roman" w:cs="Times New Roman"/>
        </w:rPr>
        <w:t xml:space="preserve"> points)</w:t>
      </w:r>
      <w:r w:rsidR="007C6E79" w:rsidRPr="007C6E79">
        <w:rPr>
          <w:rFonts w:ascii="Times New Roman" w:hAnsi="Times New Roman" w:cs="Times New Roman"/>
        </w:rPr>
        <w:t xml:space="preserve">. </w:t>
      </w:r>
      <w:r w:rsidR="00B56448" w:rsidRPr="007C6E79">
        <w:rPr>
          <w:rFonts w:ascii="Times New Roman" w:hAnsi="Times New Roman" w:cs="Times New Roman"/>
        </w:rPr>
        <w:t xml:space="preserve"> </w:t>
      </w:r>
    </w:p>
    <w:p w14:paraId="1BA892D0" w14:textId="77777777" w:rsidR="00B56448" w:rsidRDefault="00B56448" w:rsidP="00B56448">
      <w:pPr>
        <w:pStyle w:val="a3"/>
        <w:rPr>
          <w:rFonts w:ascii="Times New Roman" w:hAnsi="Times New Roman" w:cs="Times New Roman"/>
        </w:rPr>
      </w:pPr>
    </w:p>
    <w:p w14:paraId="5732AC93" w14:textId="77777777" w:rsidR="007C6E79" w:rsidRDefault="007C6E79" w:rsidP="007C6E79">
      <w:pPr>
        <w:rPr>
          <w:rFonts w:ascii="Times New Roman" w:hAnsi="Times New Roman" w:cs="Times New Roman"/>
        </w:rPr>
      </w:pPr>
    </w:p>
    <w:p w14:paraId="001F315F" w14:textId="77777777" w:rsidR="007C6E79" w:rsidRDefault="007C6E79" w:rsidP="007C6E79">
      <w:pPr>
        <w:rPr>
          <w:rFonts w:ascii="Times New Roman" w:hAnsi="Times New Roman" w:cs="Times New Roman"/>
        </w:rPr>
      </w:pPr>
    </w:p>
    <w:p w14:paraId="47B5BDD0" w14:textId="77777777" w:rsidR="007C6E79" w:rsidRDefault="007C6E79" w:rsidP="007C6E79">
      <w:pPr>
        <w:rPr>
          <w:rFonts w:ascii="Times New Roman" w:hAnsi="Times New Roman" w:cs="Times New Roman"/>
        </w:rPr>
      </w:pPr>
    </w:p>
    <w:p w14:paraId="0B6BBE40" w14:textId="52BF48C6" w:rsidR="000341EB" w:rsidRPr="00F771EC" w:rsidRDefault="000341EB" w:rsidP="00F771EC">
      <w:pPr>
        <w:rPr>
          <w:rFonts w:ascii="Times New Roman" w:hAnsi="Times New Roman" w:cs="Times New Roman"/>
        </w:rPr>
      </w:pPr>
    </w:p>
    <w:sectPr w:rsidR="000341EB" w:rsidRPr="00F771EC" w:rsidSect="004C3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B06EC"/>
    <w:multiLevelType w:val="hybridMultilevel"/>
    <w:tmpl w:val="8AD2306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9101E"/>
    <w:multiLevelType w:val="hybridMultilevel"/>
    <w:tmpl w:val="09A085A4"/>
    <w:lvl w:ilvl="0" w:tplc="0E285F8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91367"/>
    <w:multiLevelType w:val="hybridMultilevel"/>
    <w:tmpl w:val="400A4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Chang">
    <w15:presenceInfo w15:providerId="Windows Live" w15:userId="fb3f62de3227e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wQCI1MTE3MjAyNzUyUdpeDU4uLM/DyQAsNaACXuXdYsAAAA"/>
  </w:docVars>
  <w:rsids>
    <w:rsidRoot w:val="004C3410"/>
    <w:rsid w:val="000341EB"/>
    <w:rsid w:val="00036BD3"/>
    <w:rsid w:val="00060428"/>
    <w:rsid w:val="00103ADA"/>
    <w:rsid w:val="00126F57"/>
    <w:rsid w:val="00147C79"/>
    <w:rsid w:val="00172DE4"/>
    <w:rsid w:val="001B74D6"/>
    <w:rsid w:val="001D6B6C"/>
    <w:rsid w:val="001F4E3F"/>
    <w:rsid w:val="00223AD0"/>
    <w:rsid w:val="00274556"/>
    <w:rsid w:val="00291512"/>
    <w:rsid w:val="002C4A10"/>
    <w:rsid w:val="003819A1"/>
    <w:rsid w:val="003C7902"/>
    <w:rsid w:val="003D524E"/>
    <w:rsid w:val="003E38BB"/>
    <w:rsid w:val="004160B8"/>
    <w:rsid w:val="00433D69"/>
    <w:rsid w:val="00483591"/>
    <w:rsid w:val="004A4966"/>
    <w:rsid w:val="004C3410"/>
    <w:rsid w:val="00501918"/>
    <w:rsid w:val="005125F0"/>
    <w:rsid w:val="00550252"/>
    <w:rsid w:val="00551423"/>
    <w:rsid w:val="00564F65"/>
    <w:rsid w:val="0059203A"/>
    <w:rsid w:val="005A04D1"/>
    <w:rsid w:val="005C11EB"/>
    <w:rsid w:val="00612877"/>
    <w:rsid w:val="0063276E"/>
    <w:rsid w:val="0068130A"/>
    <w:rsid w:val="0068363E"/>
    <w:rsid w:val="00713E64"/>
    <w:rsid w:val="00743037"/>
    <w:rsid w:val="007445CF"/>
    <w:rsid w:val="007A16C1"/>
    <w:rsid w:val="007C6E79"/>
    <w:rsid w:val="008021DE"/>
    <w:rsid w:val="00802C3D"/>
    <w:rsid w:val="00836B58"/>
    <w:rsid w:val="0084096A"/>
    <w:rsid w:val="008A337E"/>
    <w:rsid w:val="0092134C"/>
    <w:rsid w:val="00976784"/>
    <w:rsid w:val="009926AF"/>
    <w:rsid w:val="00A20FFB"/>
    <w:rsid w:val="00AF7D45"/>
    <w:rsid w:val="00B01C6D"/>
    <w:rsid w:val="00B45362"/>
    <w:rsid w:val="00B56448"/>
    <w:rsid w:val="00B71125"/>
    <w:rsid w:val="00C647C8"/>
    <w:rsid w:val="00CB2528"/>
    <w:rsid w:val="00CD234A"/>
    <w:rsid w:val="00D73B95"/>
    <w:rsid w:val="00D83867"/>
    <w:rsid w:val="00DD45AB"/>
    <w:rsid w:val="00E12BC6"/>
    <w:rsid w:val="00E15F0E"/>
    <w:rsid w:val="00E36492"/>
    <w:rsid w:val="00E76E13"/>
    <w:rsid w:val="00F67B3F"/>
    <w:rsid w:val="00F701E0"/>
    <w:rsid w:val="00F77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1293A"/>
  <w14:defaultImageDpi w14:val="330"/>
  <w15:docId w15:val="{4E7D92A2-DE68-4FE4-885C-47F37978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362"/>
    <w:pPr>
      <w:ind w:left="720"/>
      <w:contextualSpacing/>
    </w:pPr>
  </w:style>
  <w:style w:type="character" w:styleId="a4">
    <w:name w:val="annotation reference"/>
    <w:basedOn w:val="a0"/>
    <w:uiPriority w:val="99"/>
    <w:semiHidden/>
    <w:unhideWhenUsed/>
    <w:rsid w:val="003E38BB"/>
    <w:rPr>
      <w:sz w:val="18"/>
      <w:szCs w:val="18"/>
    </w:rPr>
  </w:style>
  <w:style w:type="paragraph" w:styleId="a5">
    <w:name w:val="annotation text"/>
    <w:basedOn w:val="a"/>
    <w:link w:val="a6"/>
    <w:uiPriority w:val="99"/>
    <w:semiHidden/>
    <w:unhideWhenUsed/>
    <w:rsid w:val="003E38BB"/>
  </w:style>
  <w:style w:type="character" w:customStyle="1" w:styleId="a6">
    <w:name w:val="註解文字 字元"/>
    <w:basedOn w:val="a0"/>
    <w:link w:val="a5"/>
    <w:uiPriority w:val="99"/>
    <w:semiHidden/>
    <w:rsid w:val="003E38BB"/>
  </w:style>
  <w:style w:type="paragraph" w:styleId="a7">
    <w:name w:val="annotation subject"/>
    <w:basedOn w:val="a5"/>
    <w:next w:val="a5"/>
    <w:link w:val="a8"/>
    <w:uiPriority w:val="99"/>
    <w:semiHidden/>
    <w:unhideWhenUsed/>
    <w:rsid w:val="003E38BB"/>
    <w:rPr>
      <w:b/>
      <w:bCs/>
      <w:sz w:val="20"/>
      <w:szCs w:val="20"/>
    </w:rPr>
  </w:style>
  <w:style w:type="character" w:customStyle="1" w:styleId="a8">
    <w:name w:val="註解主旨 字元"/>
    <w:basedOn w:val="a6"/>
    <w:link w:val="a7"/>
    <w:uiPriority w:val="99"/>
    <w:semiHidden/>
    <w:rsid w:val="003E38BB"/>
    <w:rPr>
      <w:b/>
      <w:bCs/>
      <w:sz w:val="20"/>
      <w:szCs w:val="20"/>
    </w:rPr>
  </w:style>
  <w:style w:type="paragraph" w:styleId="a9">
    <w:name w:val="Balloon Text"/>
    <w:basedOn w:val="a"/>
    <w:link w:val="aa"/>
    <w:uiPriority w:val="99"/>
    <w:semiHidden/>
    <w:unhideWhenUsed/>
    <w:rsid w:val="003E38BB"/>
    <w:rPr>
      <w:rFonts w:ascii="Lucida Grande" w:hAnsi="Lucida Grande" w:cs="Lucida Grande"/>
      <w:sz w:val="18"/>
      <w:szCs w:val="18"/>
    </w:rPr>
  </w:style>
  <w:style w:type="character" w:customStyle="1" w:styleId="aa">
    <w:name w:val="註解方塊文字 字元"/>
    <w:basedOn w:val="a0"/>
    <w:link w:val="a9"/>
    <w:uiPriority w:val="99"/>
    <w:semiHidden/>
    <w:rsid w:val="003E3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7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5824</Characters>
  <Application>Microsoft Office Word</Application>
  <DocSecurity>0</DocSecurity>
  <Lines>48</Lines>
  <Paragraphs>13</Paragraphs>
  <ScaleCrop>false</ScaleCrop>
  <Company>Stanford University</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OSCAR Chang</cp:lastModifiedBy>
  <cp:revision>2</cp:revision>
  <dcterms:created xsi:type="dcterms:W3CDTF">2018-01-22T16:16:00Z</dcterms:created>
  <dcterms:modified xsi:type="dcterms:W3CDTF">2018-01-22T16:16:00Z</dcterms:modified>
</cp:coreProperties>
</file>